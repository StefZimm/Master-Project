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C541" w14:textId="77777777" w:rsidR="000F5452" w:rsidRDefault="00B7292E">
      <w:pPr>
        <w:jc w:val="center"/>
        <w:rPr>
          <w:rFonts w:ascii="Arial Narrow" w:hAnsi="Arial Narrow" w:cs="Arial"/>
          <w:b/>
          <w:sz w:val="28"/>
          <w:szCs w:val="28"/>
          <w:lang w:val="en-US"/>
        </w:rPr>
      </w:pPr>
      <w:r>
        <w:rPr>
          <w:rFonts w:ascii="Arial Narrow" w:hAnsi="Arial Narrow" w:cs="Arial"/>
          <w:b/>
          <w:sz w:val="28"/>
          <w:szCs w:val="28"/>
          <w:lang w:val="en-US"/>
        </w:rPr>
        <w:t>MANNHEIM MASTER OF APPLIED DATA SCIENCE &amp; MEASUREMENT</w:t>
      </w:r>
    </w:p>
    <w:p w14:paraId="5F16192A" w14:textId="77777777" w:rsidR="000F5452" w:rsidRDefault="00B7292E">
      <w:pPr>
        <w:jc w:val="center"/>
        <w:rPr>
          <w:rFonts w:ascii="Arial Narrow" w:hAnsi="Arial Narrow" w:cs="Arial"/>
          <w:sz w:val="28"/>
          <w:szCs w:val="28"/>
          <w:lang w:val="en-US"/>
        </w:rPr>
      </w:pPr>
      <w:r>
        <w:rPr>
          <w:rFonts w:ascii="Arial Narrow" w:hAnsi="Arial Narrow" w:cs="Arial"/>
          <w:b/>
          <w:sz w:val="28"/>
          <w:szCs w:val="28"/>
          <w:lang w:val="en-US"/>
        </w:rPr>
        <w:t>MASTER PROJECT PROPOSAL</w:t>
      </w:r>
    </w:p>
    <w:tbl>
      <w:tblPr>
        <w:tblStyle w:val="TableGrid"/>
        <w:tblW w:w="9060" w:type="dxa"/>
        <w:tblLayout w:type="fixed"/>
        <w:tblLook w:val="04A0" w:firstRow="1" w:lastRow="0" w:firstColumn="1" w:lastColumn="0" w:noHBand="0" w:noVBand="1"/>
      </w:tblPr>
      <w:tblGrid>
        <w:gridCol w:w="9060"/>
      </w:tblGrid>
      <w:tr w:rsidR="000F5452" w14:paraId="6C879241" w14:textId="77777777">
        <w:tc>
          <w:tcPr>
            <w:tcW w:w="9060" w:type="dxa"/>
          </w:tcPr>
          <w:p w14:paraId="6DD05631" w14:textId="77777777" w:rsidR="000F5452" w:rsidRDefault="00B7292E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>
              <w:rPr>
                <w:rFonts w:ascii="Arial Narrow" w:eastAsia="Calibri" w:hAnsi="Arial Narrow" w:cs="Arial"/>
                <w:b/>
                <w:sz w:val="24"/>
                <w:szCs w:val="24"/>
                <w:lang w:val="en-US"/>
              </w:rPr>
              <w:t>Name of student(s)</w:t>
            </w:r>
          </w:p>
        </w:tc>
      </w:tr>
      <w:tr w:rsidR="000F5452" w14:paraId="5A38913E" w14:textId="77777777">
        <w:trPr>
          <w:trHeight w:val="1214"/>
        </w:trPr>
        <w:tc>
          <w:tcPr>
            <w:tcW w:w="9060" w:type="dxa"/>
          </w:tcPr>
          <w:p w14:paraId="2802BC94" w14:textId="77777777" w:rsidR="000F5452" w:rsidRDefault="00B7292E">
            <w:pPr>
              <w:spacing w:after="0" w:line="36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Deliverance Bougie</w:t>
            </w:r>
          </w:p>
          <w:p w14:paraId="0C094213" w14:textId="77777777" w:rsidR="000F5452" w:rsidRDefault="00B7292E">
            <w:pPr>
              <w:spacing w:after="0" w:line="36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Stefan Zimmermann</w:t>
            </w:r>
          </w:p>
        </w:tc>
      </w:tr>
      <w:tr w:rsidR="000F5452" w14:paraId="04ACA62F" w14:textId="77777777">
        <w:tc>
          <w:tcPr>
            <w:tcW w:w="9060" w:type="dxa"/>
          </w:tcPr>
          <w:p w14:paraId="4728D628" w14:textId="77777777" w:rsidR="000F5452" w:rsidRDefault="00B7292E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>
              <w:rPr>
                <w:rFonts w:ascii="Arial Narrow" w:eastAsia="Calibri" w:hAnsi="Arial Narrow" w:cs="Arial"/>
                <w:b/>
                <w:sz w:val="24"/>
                <w:szCs w:val="24"/>
                <w:lang w:val="en-US"/>
              </w:rPr>
              <w:t xml:space="preserve">Name of supervisor and Email address. Please note: Your supervisor must be either a </w:t>
            </w:r>
            <w:proofErr w:type="gramStart"/>
            <w:r>
              <w:rPr>
                <w:rFonts w:ascii="Arial Narrow" w:eastAsia="Calibri" w:hAnsi="Arial Narrow" w:cs="Arial"/>
                <w:b/>
                <w:sz w:val="24"/>
                <w:szCs w:val="24"/>
                <w:lang w:val="en-US"/>
              </w:rPr>
              <w:t>Professor</w:t>
            </w:r>
            <w:proofErr w:type="gramEnd"/>
            <w:r>
              <w:rPr>
                <w:rFonts w:ascii="Arial Narrow" w:eastAsia="Calibri" w:hAnsi="Arial Narrow" w:cs="Arial"/>
                <w:b/>
                <w:sz w:val="24"/>
                <w:szCs w:val="24"/>
                <w:lang w:val="en-US"/>
              </w:rPr>
              <w:t xml:space="preserve"> or Honorary </w:t>
            </w:r>
            <w:r>
              <w:rPr>
                <w:rFonts w:ascii="Arial Narrow" w:eastAsia="Calibri" w:hAnsi="Arial Narrow" w:cs="Arial"/>
                <w:b/>
                <w:sz w:val="24"/>
                <w:szCs w:val="24"/>
                <w:lang w:val="en-US"/>
              </w:rPr>
              <w:t>Professor, in accordance with §9 Paragraph 1 of the Exam Regulations.</w:t>
            </w:r>
          </w:p>
        </w:tc>
      </w:tr>
      <w:tr w:rsidR="000F5452" w14:paraId="5F397E3D" w14:textId="77777777">
        <w:trPr>
          <w:trHeight w:val="1134"/>
        </w:trPr>
        <w:tc>
          <w:tcPr>
            <w:tcW w:w="9060" w:type="dxa"/>
          </w:tcPr>
          <w:p w14:paraId="6E7010E5" w14:textId="77777777" w:rsidR="000F5452" w:rsidRDefault="00B7292E">
            <w:pPr>
              <w:pStyle w:val="Heading1"/>
              <w:spacing w:before="0" w:after="0" w:line="360" w:lineRule="auto"/>
              <w:outlineLvl w:val="0"/>
            </w:pPr>
            <w:r>
              <w:rPr>
                <w:rFonts w:ascii="Arial" w:eastAsia="Calibri" w:hAnsi="Arial" w:cs="Arial"/>
                <w:b w:val="0"/>
                <w:bCs w:val="0"/>
                <w:sz w:val="22"/>
                <w:szCs w:val="22"/>
              </w:rPr>
              <w:t xml:space="preserve">Prof Dr Florian Keusch, </w:t>
            </w:r>
            <w:hyperlink r:id="rId10">
              <w:r>
                <w:rPr>
                  <w:rStyle w:val="Internetverknpfung"/>
                  <w:rFonts w:ascii="Arial" w:hAnsi="Arial"/>
                  <w:b w:val="0"/>
                  <w:bCs w:val="0"/>
                  <w:sz w:val="22"/>
                  <w:szCs w:val="22"/>
                </w:rPr>
                <w:t>f.keusch@uni-mannheim.de</w:t>
              </w:r>
            </w:hyperlink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 </w:t>
            </w:r>
          </w:p>
          <w:p w14:paraId="5C450764" w14:textId="77777777" w:rsidR="000F5452" w:rsidRDefault="00B7292E">
            <w:pPr>
              <w:pStyle w:val="Heading1"/>
              <w:spacing w:before="0" w:after="0" w:line="360" w:lineRule="auto"/>
              <w:outlineLvl w:val="0"/>
            </w:pPr>
            <w:r>
              <w:rPr>
                <w:rFonts w:ascii="Arial" w:eastAsia="Calibri" w:hAnsi="Arial" w:cs="Arial"/>
                <w:b w:val="0"/>
                <w:bCs w:val="0"/>
                <w:sz w:val="22"/>
                <w:szCs w:val="22"/>
              </w:rPr>
              <w:t xml:space="preserve">Prof </w:t>
            </w:r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Dr Alexandru Cernat, </w:t>
            </w:r>
            <w:hyperlink r:id="rId11">
              <w:r>
                <w:rPr>
                  <w:rStyle w:val="Internetverknpfung"/>
                  <w:rFonts w:ascii="Arial" w:hAnsi="Arial"/>
                  <w:b w:val="0"/>
                  <w:bCs w:val="0"/>
                  <w:sz w:val="22"/>
                  <w:szCs w:val="22"/>
                </w:rPr>
                <w:t>alexandru.cernat@manchester.ac.uk</w:t>
              </w:r>
            </w:hyperlink>
            <w:r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  <w:tr w:rsidR="000F5452" w14:paraId="6F6C1436" w14:textId="77777777">
        <w:tc>
          <w:tcPr>
            <w:tcW w:w="9060" w:type="dxa"/>
          </w:tcPr>
          <w:p w14:paraId="3BACCE1D" w14:textId="77777777" w:rsidR="000F5452" w:rsidRDefault="00B7292E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>
              <w:rPr>
                <w:rFonts w:ascii="Arial Narrow" w:eastAsia="Calibri" w:hAnsi="Arial Narrow" w:cs="Arial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0F5452" w14:paraId="380F3722" w14:textId="77777777">
        <w:tc>
          <w:tcPr>
            <w:tcW w:w="9060" w:type="dxa"/>
          </w:tcPr>
          <w:p w14:paraId="2050481E" w14:textId="77777777" w:rsidR="000F5452" w:rsidRDefault="000F5452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</w:p>
          <w:p w14:paraId="42EB5AF9" w14:textId="006C059E" w:rsidR="000F5452" w:rsidRDefault="00331A64">
            <w:pPr>
              <w:pStyle w:val="BodyText"/>
              <w:spacing w:after="0" w:line="360" w:lineRule="auto"/>
              <w:jc w:val="both"/>
            </w:pPr>
            <w:ins w:id="0" w:author="Deliverance Bougie" w:date="2021-12-31T14:52:00Z">
              <w:r>
                <w:rPr>
                  <w:rFonts w:ascii="Arial" w:hAnsi="Arial"/>
                  <w:color w:val="000000"/>
                </w:rPr>
                <w:t>The Socio_Economic Panel (SOEP) is a longitudinal household survey that has been conducted throughout Ger</w:t>
              </w:r>
            </w:ins>
            <w:ins w:id="1" w:author="Deliverance Bougie" w:date="2021-12-31T14:53:00Z">
              <w:r>
                <w:rPr>
                  <w:rFonts w:ascii="Arial" w:hAnsi="Arial"/>
                  <w:color w:val="000000"/>
                </w:rPr>
                <w:t xml:space="preserve">many since 1984. </w:t>
              </w:r>
            </w:ins>
            <w:r w:rsidR="00B7292E">
              <w:rPr>
                <w:rFonts w:ascii="Arial" w:hAnsi="Arial"/>
                <w:color w:val="000000"/>
              </w:rPr>
              <w:t xml:space="preserve">With its </w:t>
            </w:r>
            <w:del w:id="2" w:author="Deliverance Bougie" w:date="2021-12-31T14:53:00Z">
              <w:r w:rsidR="00B7292E" w:rsidDel="00331A64">
                <w:rPr>
                  <w:rFonts w:ascii="Arial" w:hAnsi="Arial"/>
                  <w:color w:val="000000"/>
                </w:rPr>
                <w:delText>very</w:delText>
              </w:r>
            </w:del>
            <w:r w:rsidR="00B7292E">
              <w:rPr>
                <w:rFonts w:ascii="Arial" w:hAnsi="Arial"/>
                <w:color w:val="000000"/>
              </w:rPr>
              <w:t xml:space="preserve"> </w:t>
            </w:r>
            <w:hyperlink r:id="rId12">
              <w:r w:rsidR="00B7292E">
                <w:rPr>
                  <w:rStyle w:val="Internetverknpfung"/>
                  <w:rFonts w:ascii="Arial" w:hAnsi="Arial"/>
                  <w:color w:val="1155CC"/>
                </w:rPr>
                <w:t>broad range of topics</w:t>
              </w:r>
            </w:hyperlink>
            <w:ins w:id="3" w:author="Deliverance Bougie" w:date="2021-12-31T14:53:00Z">
              <w:r>
                <w:rPr>
                  <w:rStyle w:val="Internetverknpfung"/>
                  <w:rFonts w:ascii="Arial" w:hAnsi="Arial"/>
                  <w:color w:val="1155CC"/>
                  <w:lang w:val="en-US"/>
                </w:rPr>
                <w:t>, such as employment, education, income, and attitudes</w:t>
              </w:r>
            </w:ins>
            <w:r w:rsidR="00B7292E">
              <w:rPr>
                <w:rFonts w:ascii="Arial" w:hAnsi="Arial"/>
                <w:color w:val="000000"/>
              </w:rPr>
              <w:t xml:space="preserve">, </w:t>
            </w:r>
            <w:del w:id="4" w:author="Deliverance Bougie" w:date="2021-12-31T14:55:00Z">
              <w:r w:rsidR="00B7292E" w:rsidDel="00331A64">
                <w:rPr>
                  <w:rFonts w:ascii="Arial" w:hAnsi="Arial"/>
                  <w:color w:val="000000"/>
                </w:rPr>
                <w:delText>the</w:delText>
              </w:r>
            </w:del>
            <w:r w:rsidR="00B7292E">
              <w:rPr>
                <w:rFonts w:ascii="Arial" w:hAnsi="Arial"/>
                <w:color w:val="000000"/>
              </w:rPr>
              <w:t xml:space="preserve"> </w:t>
            </w:r>
            <w:r w:rsidR="00B7292E">
              <w:fldChar w:fldCharType="begin"/>
            </w:r>
            <w:r w:rsidR="00B7292E">
              <w:instrText xml:space="preserve"> HYPERLINK "http://companion.soep.de/Survey Design/SOEP Questionnaires.html" \h </w:instrText>
            </w:r>
            <w:r w:rsidR="00B7292E">
              <w:fldChar w:fldCharType="separate"/>
            </w:r>
            <w:del w:id="5" w:author="Deliverance Bougie" w:date="2021-12-31T14:55:00Z">
              <w:r w:rsidR="00B7292E" w:rsidDel="00331A64">
                <w:rPr>
                  <w:rStyle w:val="Internetverknpfung"/>
                  <w:rFonts w:ascii="Arial" w:hAnsi="Arial"/>
                  <w:color w:val="1155CC"/>
                </w:rPr>
                <w:delText>many</w:delText>
              </w:r>
            </w:del>
            <w:r w:rsidR="00B7292E">
              <w:rPr>
                <w:rStyle w:val="Internetverknpfung"/>
                <w:rFonts w:ascii="Arial" w:hAnsi="Arial"/>
                <w:color w:val="1155CC"/>
              </w:rPr>
              <w:t xml:space="preserve"> </w:t>
            </w:r>
            <w:r w:rsidR="00B7292E">
              <w:rPr>
                <w:rStyle w:val="Internetverknpfung"/>
                <w:rFonts w:ascii="Arial" w:hAnsi="Arial"/>
                <w:color w:val="1155CC"/>
              </w:rPr>
              <w:t>d</w:t>
            </w:r>
            <w:r w:rsidR="00B7292E">
              <w:rPr>
                <w:rStyle w:val="Internetverknpfung"/>
                <w:rFonts w:ascii="Arial" w:hAnsi="Arial"/>
                <w:color w:val="1155CC"/>
              </w:rPr>
              <w:t>ifferent questionnaires</w:t>
            </w:r>
            <w:r w:rsidR="00B7292E">
              <w:rPr>
                <w:rStyle w:val="Internetverknpfung"/>
                <w:rFonts w:ascii="Arial" w:hAnsi="Arial"/>
                <w:color w:val="1155CC"/>
              </w:rPr>
              <w:fldChar w:fldCharType="end"/>
            </w:r>
            <w:ins w:id="6" w:author="Deliverance Bougie" w:date="2021-12-31T14:55:00Z">
              <w:r>
                <w:rPr>
                  <w:rStyle w:val="Internetverknpfung"/>
                  <w:rFonts w:ascii="Arial" w:hAnsi="Arial"/>
                  <w:color w:val="1155CC"/>
                  <w:lang w:val="en-US"/>
                </w:rPr>
                <w:t xml:space="preserve"> for each stage of life</w:t>
              </w:r>
            </w:ins>
            <w:r w:rsidR="00B7292E">
              <w:rPr>
                <w:rFonts w:ascii="Arial" w:hAnsi="Arial"/>
                <w:color w:val="000000"/>
              </w:rPr>
              <w:t xml:space="preserve">, </w:t>
            </w:r>
            <w:del w:id="7" w:author="Deliverance Bougie" w:date="2021-12-31T14:56:00Z">
              <w:r w:rsidR="00B7292E" w:rsidDel="00331A64">
                <w:rPr>
                  <w:rFonts w:ascii="Arial" w:hAnsi="Arial"/>
                  <w:color w:val="000000"/>
                </w:rPr>
                <w:delText>the</w:delText>
              </w:r>
            </w:del>
            <w:r w:rsidR="00B7292E">
              <w:rPr>
                <w:rFonts w:ascii="Arial" w:hAnsi="Arial"/>
                <w:color w:val="000000"/>
              </w:rPr>
              <w:t xml:space="preserve"> household context, </w:t>
            </w:r>
            <w:del w:id="8" w:author="Deliverance Bougie" w:date="2021-12-31T14:56:00Z">
              <w:r w:rsidR="00B7292E" w:rsidDel="00331A64">
                <w:rPr>
                  <w:rFonts w:ascii="Arial" w:hAnsi="Arial"/>
                  <w:color w:val="000000"/>
                </w:rPr>
                <w:delText>the long</w:delText>
              </w:r>
            </w:del>
            <w:r w:rsidR="00B7292E">
              <w:rPr>
                <w:rFonts w:ascii="Arial" w:hAnsi="Arial"/>
                <w:color w:val="000000"/>
              </w:rPr>
              <w:t xml:space="preserve"> duration of the panel</w:t>
            </w:r>
            <w:ins w:id="9" w:author="Deliverance Bougie" w:date="2021-12-31T14:56:00Z">
              <w:r>
                <w:rPr>
                  <w:rFonts w:ascii="Arial" w:hAnsi="Arial"/>
                  <w:color w:val="000000"/>
                </w:rPr>
                <w:t>,</w:t>
              </w:r>
            </w:ins>
            <w:r w:rsidR="00B7292E">
              <w:rPr>
                <w:rFonts w:ascii="Arial" w:hAnsi="Arial"/>
                <w:color w:val="000000"/>
              </w:rPr>
              <w:t xml:space="preserve"> and the many </w:t>
            </w:r>
            <w:hyperlink r:id="rId13">
              <w:r w:rsidR="00B7292E">
                <w:rPr>
                  <w:rStyle w:val="Internetverknpfung"/>
                  <w:rFonts w:ascii="Arial" w:hAnsi="Arial"/>
                  <w:color w:val="1155CC"/>
                </w:rPr>
                <w:t>special sample groups (migrants, refugees, high income households, East Germans)</w:t>
              </w:r>
            </w:hyperlink>
            <w:del w:id="10" w:author="Deliverance Bougie" w:date="2021-12-31T14:56:00Z">
              <w:r w:rsidR="00B7292E" w:rsidDel="008949E9">
                <w:rPr>
                  <w:rFonts w:ascii="Arial" w:hAnsi="Arial"/>
                  <w:color w:val="000000"/>
                </w:rPr>
                <w:delText>.</w:delText>
              </w:r>
            </w:del>
            <w:ins w:id="11" w:author="Deliverance Bougie" w:date="2021-12-31T14:56:00Z">
              <w:r w:rsidR="008949E9">
                <w:rPr>
                  <w:rFonts w:ascii="Arial" w:hAnsi="Arial"/>
                  <w:color w:val="000000"/>
                </w:rPr>
                <w:t xml:space="preserve"> </w:t>
              </w:r>
            </w:ins>
            <w:r w:rsidR="00B7292E">
              <w:rPr>
                <w:rFonts w:ascii="Arial" w:hAnsi="Arial"/>
                <w:color w:val="000000"/>
              </w:rPr>
              <w:t xml:space="preserve">comparisons over time can be presented </w:t>
            </w:r>
            <w:commentRangeStart w:id="12"/>
            <w:r w:rsidR="00B7292E">
              <w:rPr>
                <w:rFonts w:ascii="Arial" w:hAnsi="Arial"/>
                <w:color w:val="000000"/>
              </w:rPr>
              <w:t>with</w:t>
            </w:r>
            <w:ins w:id="13" w:author="Deliverance Bougie" w:date="2021-12-31T15:13:00Z">
              <w:r w:rsidR="00071D0D">
                <w:rPr>
                  <w:rFonts w:ascii="Arial" w:hAnsi="Arial"/>
                  <w:color w:val="000000"/>
                </w:rPr>
                <w:t xml:space="preserve"> great accuracy using</w:t>
              </w:r>
            </w:ins>
            <w:r w:rsidR="00B7292E">
              <w:rPr>
                <w:rFonts w:ascii="Arial" w:hAnsi="Arial"/>
                <w:color w:val="000000"/>
              </w:rPr>
              <w:t xml:space="preserve"> </w:t>
            </w:r>
            <w:del w:id="14" w:author="Deliverance Bougie" w:date="2021-12-31T15:14:00Z">
              <w:r w:rsidR="00B7292E" w:rsidDel="00071D0D">
                <w:rPr>
                  <w:rFonts w:ascii="Arial" w:hAnsi="Arial"/>
                  <w:color w:val="000000"/>
                </w:rPr>
                <w:delText>the</w:delText>
              </w:r>
            </w:del>
            <w:r w:rsidR="00B7292E">
              <w:rPr>
                <w:rFonts w:ascii="Arial" w:hAnsi="Arial"/>
                <w:color w:val="000000"/>
              </w:rPr>
              <w:t xml:space="preserve"> SOEP</w:t>
            </w:r>
            <w:ins w:id="15" w:author="Deliverance Bougie" w:date="2021-12-31T15:13:00Z">
              <w:r w:rsidR="00071D0D">
                <w:rPr>
                  <w:rFonts w:ascii="Arial" w:hAnsi="Arial"/>
                  <w:color w:val="000000"/>
                </w:rPr>
                <w:t xml:space="preserve"> data.</w:t>
              </w:r>
            </w:ins>
            <w:del w:id="16" w:author="Deliverance Bougie" w:date="2021-12-31T15:13:00Z">
              <w:r w:rsidR="00B7292E" w:rsidDel="00071D0D">
                <w:rPr>
                  <w:rFonts w:ascii="Arial" w:hAnsi="Arial"/>
                  <w:color w:val="000000"/>
                </w:rPr>
                <w:delText xml:space="preserve"> </w:delText>
              </w:r>
            </w:del>
            <w:commentRangeEnd w:id="12"/>
            <w:r w:rsidR="00071D0D">
              <w:rPr>
                <w:rStyle w:val="CommentReference"/>
              </w:rPr>
              <w:commentReference w:id="12"/>
            </w:r>
            <w:del w:id="17" w:author="Deliverance Bougie" w:date="2021-12-31T15:13:00Z">
              <w:r w:rsidR="00B7292E" w:rsidDel="00071D0D">
                <w:rPr>
                  <w:rFonts w:ascii="Arial" w:hAnsi="Arial"/>
                  <w:color w:val="000000"/>
                </w:rPr>
                <w:delText>very well</w:delText>
              </w:r>
            </w:del>
            <w:r w:rsidR="00B7292E">
              <w:rPr>
                <w:rFonts w:ascii="Arial" w:hAnsi="Arial"/>
                <w:color w:val="000000"/>
              </w:rPr>
              <w:t>.</w:t>
            </w:r>
          </w:p>
          <w:p w14:paraId="5A0DE583" w14:textId="77777777" w:rsidR="000F5452" w:rsidRDefault="000F5452">
            <w:pPr>
              <w:pStyle w:val="BodyText"/>
              <w:spacing w:line="360" w:lineRule="auto"/>
              <w:rPr>
                <w:rFonts w:ascii="Arial" w:hAnsi="Arial"/>
              </w:rPr>
            </w:pPr>
          </w:p>
          <w:p w14:paraId="622AB15F" w14:textId="15D69011" w:rsidR="000F5452" w:rsidRDefault="00EE4891">
            <w:pPr>
              <w:pStyle w:val="BodyText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  <w:ins w:id="18" w:author="Deliverance Bougie" w:date="2021-12-31T15:22:00Z">
              <w:r>
                <w:rPr>
                  <w:rFonts w:ascii="Arial" w:hAnsi="Arial"/>
                  <w:color w:val="000000"/>
                </w:rPr>
                <w:t>Our</w:t>
              </w:r>
            </w:ins>
            <w:ins w:id="19" w:author="Deliverance Bougie" w:date="2021-12-31T15:18:00Z">
              <w:r w:rsidR="00071D0D">
                <w:rPr>
                  <w:rFonts w:ascii="Arial" w:hAnsi="Arial"/>
                  <w:color w:val="000000"/>
                </w:rPr>
                <w:t xml:space="preserve"> project aims to utilize this inventory of social scien</w:t>
              </w:r>
              <w:r>
                <w:rPr>
                  <w:rFonts w:ascii="Arial" w:hAnsi="Arial"/>
                  <w:color w:val="000000"/>
                </w:rPr>
                <w:t xml:space="preserve">ce data </w:t>
              </w:r>
            </w:ins>
            <w:ins w:id="20" w:author="Deliverance Bougie" w:date="2021-12-31T15:19:00Z">
              <w:r>
                <w:rPr>
                  <w:rFonts w:ascii="Arial" w:hAnsi="Arial"/>
                  <w:color w:val="000000"/>
                </w:rPr>
                <w:t xml:space="preserve">by creating a platform that will </w:t>
              </w:r>
            </w:ins>
            <w:ins w:id="21" w:author="Deliverance Bougie" w:date="2021-12-31T15:23:00Z">
              <w:r>
                <w:rPr>
                  <w:rFonts w:ascii="Arial" w:hAnsi="Arial"/>
                  <w:color w:val="000000"/>
                </w:rPr>
                <w:t>put</w:t>
              </w:r>
            </w:ins>
            <w:ins w:id="22" w:author="Deliverance Bougie" w:date="2021-12-31T15:21:00Z">
              <w:r>
                <w:rPr>
                  <w:rFonts w:ascii="Arial" w:hAnsi="Arial"/>
                  <w:color w:val="000000"/>
                </w:rPr>
                <w:t xml:space="preserve"> research results </w:t>
              </w:r>
            </w:ins>
            <w:ins w:id="23" w:author="Deliverance Bougie" w:date="2021-12-31T15:23:00Z">
              <w:r>
                <w:rPr>
                  <w:rFonts w:ascii="Arial" w:hAnsi="Arial"/>
                  <w:color w:val="000000"/>
                </w:rPr>
                <w:t>at</w:t>
              </w:r>
            </w:ins>
            <w:ins w:id="24" w:author="Deliverance Bougie" w:date="2021-12-31T15:21:00Z">
              <w:r>
                <w:rPr>
                  <w:rFonts w:ascii="Arial" w:hAnsi="Arial"/>
                  <w:color w:val="000000"/>
                </w:rPr>
                <w:t xml:space="preserve"> the fingertips of</w:t>
              </w:r>
            </w:ins>
            <w:ins w:id="25" w:author="Deliverance Bougie" w:date="2021-12-31T15:19:00Z">
              <w:r>
                <w:rPr>
                  <w:rFonts w:ascii="Arial" w:hAnsi="Arial"/>
                  <w:color w:val="000000"/>
                </w:rPr>
                <w:t xml:space="preserve"> non-scientists, such as journalists and modern historians</w:t>
              </w:r>
            </w:ins>
            <w:ins w:id="26" w:author="Deliverance Bougie" w:date="2021-12-31T15:22:00Z">
              <w:r>
                <w:rPr>
                  <w:rFonts w:ascii="Arial" w:hAnsi="Arial"/>
                  <w:color w:val="000000"/>
                </w:rPr>
                <w:t xml:space="preserve">. </w:t>
              </w:r>
            </w:ins>
            <w:ins w:id="27" w:author="Deliverance Bougie" w:date="2021-12-31T15:23:00Z">
              <w:r w:rsidR="001B61B3">
                <w:rPr>
                  <w:rFonts w:ascii="Arial" w:hAnsi="Arial"/>
                  <w:color w:val="000000"/>
                </w:rPr>
                <w:t xml:space="preserve">As this platform will be </w:t>
              </w:r>
            </w:ins>
            <w:ins w:id="28" w:author="Deliverance Bougie" w:date="2021-12-31T15:24:00Z">
              <w:r w:rsidR="001B61B3">
                <w:rPr>
                  <w:rFonts w:ascii="Arial" w:hAnsi="Arial"/>
                  <w:color w:val="000000"/>
                </w:rPr>
                <w:t>widely accessible, we hope to establish a new culture of using scientific results in non-scientifi</w:t>
              </w:r>
            </w:ins>
            <w:ins w:id="29" w:author="Deliverance Bougie" w:date="2021-12-31T15:25:00Z">
              <w:r w:rsidR="001B61B3">
                <w:rPr>
                  <w:rFonts w:ascii="Arial" w:hAnsi="Arial"/>
                  <w:color w:val="000000"/>
                </w:rPr>
                <w:t>c areas of society</w:t>
              </w:r>
            </w:ins>
            <w:ins w:id="30" w:author="Deliverance Bougie" w:date="2021-12-31T15:26:00Z">
              <w:r w:rsidR="001B61B3">
                <w:rPr>
                  <w:rFonts w:ascii="Arial" w:hAnsi="Arial"/>
                  <w:color w:val="000000"/>
                </w:rPr>
                <w:t xml:space="preserve"> which do not have direct access to SOEP data. </w:t>
              </w:r>
            </w:ins>
            <w:del w:id="31" w:author="Deliverance Bougie" w:date="2021-12-31T15:26:00Z">
              <w:r w:rsidR="00B7292E" w:rsidDel="001B61B3">
                <w:rPr>
                  <w:rFonts w:ascii="Arial" w:hAnsi="Arial"/>
                  <w:color w:val="000000"/>
                </w:rPr>
                <w:delText>In order to make this inventory of social science data and research results as widely accessible as po</w:delText>
              </w:r>
              <w:r w:rsidR="00B7292E" w:rsidDel="001B61B3">
                <w:rPr>
                  <w:rFonts w:ascii="Arial" w:hAnsi="Arial"/>
                  <w:color w:val="000000"/>
                </w:rPr>
                <w:delText>ssible and to establish a new culture of using scientific results in other areas of society as well, our project aims to create a platform that allows non-scientists such as journalists or historians to work indirectly with SOEP data without needing direct</w:delText>
              </w:r>
              <w:r w:rsidR="00B7292E" w:rsidDel="001B61B3">
                <w:rPr>
                  <w:rFonts w:ascii="Arial" w:hAnsi="Arial"/>
                  <w:color w:val="000000"/>
                </w:rPr>
                <w:delText xml:space="preserve"> data access. </w:delText>
              </w:r>
            </w:del>
            <w:del w:id="32" w:author="Deliverance Bougie" w:date="2021-12-31T15:27:00Z">
              <w:r w:rsidR="00B7292E" w:rsidDel="001B61B3">
                <w:rPr>
                  <w:rFonts w:ascii="Arial" w:hAnsi="Arial"/>
                  <w:color w:val="000000"/>
                </w:rPr>
                <w:delText>So t</w:delText>
              </w:r>
            </w:del>
            <w:ins w:id="33" w:author="Deliverance Bougie" w:date="2021-12-31T15:27:00Z">
              <w:r w:rsidR="001B61B3">
                <w:rPr>
                  <w:rFonts w:ascii="Arial" w:hAnsi="Arial"/>
                  <w:color w:val="000000"/>
                </w:rPr>
                <w:t>T</w:t>
              </w:r>
            </w:ins>
            <w:r w:rsidR="00B7292E">
              <w:rPr>
                <w:rFonts w:ascii="Arial" w:hAnsi="Arial"/>
                <w:color w:val="000000"/>
              </w:rPr>
              <w:t>he</w:t>
            </w:r>
            <w:ins w:id="34" w:author="Deliverance Bougie" w:date="2021-12-31T15:27:00Z">
              <w:r w:rsidR="001B61B3">
                <w:rPr>
                  <w:rFonts w:ascii="Arial" w:hAnsi="Arial"/>
                  <w:color w:val="000000"/>
                </w:rPr>
                <w:t xml:space="preserve"> proposed</w:t>
              </w:r>
            </w:ins>
            <w:r w:rsidR="00B7292E">
              <w:rPr>
                <w:rFonts w:ascii="Arial" w:hAnsi="Arial"/>
                <w:color w:val="000000"/>
              </w:rPr>
              <w:t xml:space="preserve"> master project would establish a transfer interface </w:t>
            </w:r>
            <w:del w:id="35" w:author="Deliverance Bougie" w:date="2021-12-31T15:35:00Z">
              <w:r w:rsidR="00B7292E" w:rsidDel="00AA1E61">
                <w:rPr>
                  <w:rFonts w:ascii="Arial" w:hAnsi="Arial"/>
                  <w:color w:val="000000"/>
                </w:rPr>
                <w:delText>(</w:delText>
              </w:r>
            </w:del>
            <w:del w:id="36" w:author="Deliverance Bougie" w:date="2021-12-31T15:32:00Z">
              <w:r w:rsidR="00B7292E" w:rsidDel="0038305B">
                <w:rPr>
                  <w:rFonts w:ascii="Arial" w:hAnsi="Arial"/>
                  <w:color w:val="000000"/>
                </w:rPr>
                <w:delText>with</w:delText>
              </w:r>
            </w:del>
            <w:ins w:id="37" w:author="Deliverance Bougie" w:date="2021-12-31T15:32:00Z">
              <w:r w:rsidR="0038305B">
                <w:rPr>
                  <w:rFonts w:ascii="Arial" w:hAnsi="Arial"/>
                  <w:color w:val="000000"/>
                </w:rPr>
                <w:t xml:space="preserve"> utilizing</w:t>
              </w:r>
            </w:ins>
            <w:r w:rsidR="00B7292E">
              <w:rPr>
                <w:rFonts w:ascii="Arial" w:hAnsi="Arial"/>
                <w:color w:val="000000"/>
              </w:rPr>
              <w:t xml:space="preserve"> </w:t>
            </w:r>
            <w:ins w:id="38" w:author="Deliverance Bougie" w:date="2021-12-31T15:32:00Z">
              <w:r w:rsidR="0038305B">
                <w:rPr>
                  <w:rFonts w:ascii="Arial" w:hAnsi="Arial"/>
                  <w:color w:val="000000"/>
                </w:rPr>
                <w:t>R</w:t>
              </w:r>
            </w:ins>
            <w:ins w:id="39" w:author="Deliverance Bougie" w:date="2021-12-31T15:33:00Z">
              <w:r w:rsidR="0038305B">
                <w:rPr>
                  <w:rFonts w:ascii="Arial" w:hAnsi="Arial"/>
                  <w:color w:val="000000"/>
                </w:rPr>
                <w:t xml:space="preserve"> </w:t>
              </w:r>
            </w:ins>
            <w:del w:id="40" w:author="Deliverance Bougie" w:date="2021-12-31T15:33:00Z">
              <w:r w:rsidR="00B7292E" w:rsidDel="0038305B">
                <w:rPr>
                  <w:rFonts w:ascii="Arial" w:hAnsi="Arial"/>
                  <w:color w:val="000000"/>
                </w:rPr>
                <w:delText>s</w:delText>
              </w:r>
            </w:del>
            <w:ins w:id="41" w:author="Deliverance Bougie" w:date="2021-12-31T15:33:00Z">
              <w:r w:rsidR="0038305B">
                <w:rPr>
                  <w:rFonts w:ascii="Arial" w:hAnsi="Arial"/>
                  <w:color w:val="000000"/>
                </w:rPr>
                <w:t>S</w:t>
              </w:r>
            </w:ins>
            <w:r w:rsidR="00B7292E">
              <w:rPr>
                <w:rFonts w:ascii="Arial" w:hAnsi="Arial"/>
                <w:color w:val="000000"/>
              </w:rPr>
              <w:t>hiny</w:t>
            </w:r>
            <w:del w:id="42" w:author="Deliverance Bougie" w:date="2021-12-31T15:35:00Z">
              <w:r w:rsidR="00B7292E" w:rsidDel="00AA1E61">
                <w:rPr>
                  <w:rFonts w:ascii="Arial" w:hAnsi="Arial"/>
                  <w:color w:val="000000"/>
                </w:rPr>
                <w:delText>)</w:delText>
              </w:r>
            </w:del>
            <w:r w:rsidR="00B7292E">
              <w:rPr>
                <w:rFonts w:ascii="Arial" w:hAnsi="Arial"/>
                <w:color w:val="000000"/>
              </w:rPr>
              <w:t xml:space="preserve"> with aggregated data </w:t>
            </w:r>
            <w:del w:id="43" w:author="Deliverance Bougie" w:date="2021-12-31T15:36:00Z">
              <w:r w:rsidR="00B7292E" w:rsidDel="00AA1E61">
                <w:rPr>
                  <w:rFonts w:ascii="Arial" w:hAnsi="Arial"/>
                  <w:color w:val="000000"/>
                </w:rPr>
                <w:delText>so</w:delText>
              </w:r>
            </w:del>
            <w:r w:rsidR="00B7292E">
              <w:rPr>
                <w:rFonts w:ascii="Arial" w:hAnsi="Arial"/>
                <w:color w:val="000000"/>
              </w:rPr>
              <w:t xml:space="preserve"> </w:t>
            </w:r>
            <w:r w:rsidR="00B7292E">
              <w:rPr>
                <w:rFonts w:ascii="Arial" w:hAnsi="Arial"/>
                <w:color w:val="000000"/>
              </w:rPr>
              <w:t xml:space="preserve">that </w:t>
            </w:r>
            <w:r w:rsidR="00B7292E">
              <w:rPr>
                <w:rFonts w:ascii="Arial" w:hAnsi="Arial"/>
                <w:color w:val="000000"/>
              </w:rPr>
              <w:t xml:space="preserve">non-scientists can use </w:t>
            </w:r>
            <w:del w:id="44" w:author="Deliverance Bougie" w:date="2021-12-31T15:36:00Z">
              <w:r w:rsidR="00B7292E" w:rsidDel="00AA1E61">
                <w:rPr>
                  <w:rFonts w:ascii="Arial" w:hAnsi="Arial"/>
                  <w:color w:val="000000"/>
                </w:rPr>
                <w:delText xml:space="preserve">this dashboard </w:delText>
              </w:r>
            </w:del>
            <w:r w:rsidR="00B7292E">
              <w:rPr>
                <w:rFonts w:ascii="Arial" w:hAnsi="Arial"/>
                <w:color w:val="000000"/>
              </w:rPr>
              <w:t>to answer current societal challenges outside the social science discipline.</w:t>
            </w:r>
          </w:p>
          <w:p w14:paraId="1AE3811A" w14:textId="77777777" w:rsidR="000F5452" w:rsidRDefault="000F5452">
            <w:pPr>
              <w:pStyle w:val="BodyText"/>
              <w:spacing w:after="0" w:line="360" w:lineRule="auto"/>
              <w:jc w:val="both"/>
              <w:rPr>
                <w:rFonts w:ascii="Arial" w:hAnsi="Arial"/>
                <w:color w:val="000000"/>
              </w:rPr>
            </w:pPr>
          </w:p>
          <w:p w14:paraId="24DC7207" w14:textId="77777777" w:rsidR="000F5452" w:rsidRDefault="000F5452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</w:p>
        </w:tc>
      </w:tr>
      <w:tr w:rsidR="000F5452" w14:paraId="609F9EAA" w14:textId="77777777">
        <w:tc>
          <w:tcPr>
            <w:tcW w:w="9060" w:type="dxa"/>
          </w:tcPr>
          <w:p w14:paraId="3AC2DCDB" w14:textId="77777777" w:rsidR="000F5452" w:rsidRDefault="00B7292E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>
              <w:rPr>
                <w:rFonts w:ascii="Arial Narrow" w:eastAsia="Calibri" w:hAnsi="Arial Narrow" w:cs="Arial"/>
                <w:b/>
                <w:sz w:val="24"/>
                <w:szCs w:val="24"/>
                <w:lang w:val="en-US"/>
              </w:rPr>
              <w:t>What is the (working) t</w:t>
            </w:r>
            <w:r>
              <w:rPr>
                <w:rFonts w:ascii="Arial Narrow" w:eastAsia="Calibri" w:hAnsi="Arial Narrow" w:cs="Arial"/>
                <w:b/>
                <w:sz w:val="24"/>
                <w:szCs w:val="24"/>
                <w:lang w:val="en-US"/>
              </w:rPr>
              <w:t>itle of the Master project proposed?</w:t>
            </w:r>
          </w:p>
        </w:tc>
      </w:tr>
      <w:tr w:rsidR="000F5452" w14:paraId="388F4443" w14:textId="77777777">
        <w:trPr>
          <w:trHeight w:val="1134"/>
        </w:trPr>
        <w:tc>
          <w:tcPr>
            <w:tcW w:w="9060" w:type="dxa"/>
          </w:tcPr>
          <w:p w14:paraId="6696C92E" w14:textId="14071A8B" w:rsidR="000F5452" w:rsidRDefault="00B7292E">
            <w:pPr>
              <w:spacing w:after="0" w:line="240" w:lineRule="auto"/>
              <w:rPr>
                <w:rFonts w:ascii="Arial" w:eastAsia="Calibri" w:hAnsi="Arial" w:cs="Arial"/>
              </w:rPr>
            </w:pPr>
            <w:bookmarkStart w:id="45" w:name="docs-internal-guid-aa83b160-7fff-2b5a-e1"/>
            <w:bookmarkEnd w:id="45"/>
            <w:r>
              <w:rPr>
                <w:rFonts w:ascii="Arial" w:eastAsia="Calibri" w:hAnsi="Arial" w:cs="Arial"/>
                <w:color w:val="000000"/>
              </w:rPr>
              <w:lastRenderedPageBreak/>
              <w:t xml:space="preserve">Development of a </w:t>
            </w:r>
            <w:del w:id="46" w:author="Deliverance Bougie" w:date="2021-12-31T15:37:00Z">
              <w:r w:rsidDel="00AA1E61">
                <w:rPr>
                  <w:rFonts w:ascii="Arial" w:eastAsia="Calibri" w:hAnsi="Arial" w:cs="Arial"/>
                  <w:color w:val="000000"/>
                </w:rPr>
                <w:delText>d</w:delText>
              </w:r>
            </w:del>
            <w:ins w:id="47" w:author="Deliverance Bougie" w:date="2021-12-31T15:36:00Z">
              <w:r w:rsidR="00AA1E61">
                <w:rPr>
                  <w:rFonts w:ascii="Arial" w:eastAsia="Calibri" w:hAnsi="Arial" w:cs="Arial"/>
                  <w:color w:val="000000"/>
                </w:rPr>
                <w:t>D</w:t>
              </w:r>
            </w:ins>
            <w:r>
              <w:rPr>
                <w:rFonts w:ascii="Arial" w:eastAsia="Calibri" w:hAnsi="Arial" w:cs="Arial"/>
                <w:color w:val="000000"/>
              </w:rPr>
              <w:t xml:space="preserve">ata </w:t>
            </w:r>
            <w:del w:id="48" w:author="Deliverance Bougie" w:date="2021-12-31T15:37:00Z">
              <w:r w:rsidDel="00AA1E61">
                <w:rPr>
                  <w:rFonts w:ascii="Arial" w:eastAsia="Calibri" w:hAnsi="Arial" w:cs="Arial"/>
                  <w:color w:val="000000"/>
                </w:rPr>
                <w:delText>v</w:delText>
              </w:r>
            </w:del>
            <w:ins w:id="49" w:author="Deliverance Bougie" w:date="2021-12-31T15:36:00Z">
              <w:r w:rsidR="00AA1E61">
                <w:rPr>
                  <w:rFonts w:ascii="Arial" w:eastAsia="Calibri" w:hAnsi="Arial" w:cs="Arial"/>
                  <w:color w:val="000000"/>
                </w:rPr>
                <w:t>V</w:t>
              </w:r>
            </w:ins>
            <w:r>
              <w:rPr>
                <w:rFonts w:ascii="Arial" w:eastAsia="Calibri" w:hAnsi="Arial" w:cs="Arial"/>
                <w:color w:val="000000"/>
              </w:rPr>
              <w:t xml:space="preserve">isualization </w:t>
            </w:r>
            <w:del w:id="50" w:author="Deliverance Bougie" w:date="2021-12-31T15:37:00Z">
              <w:r w:rsidDel="00AA1E61">
                <w:rPr>
                  <w:rFonts w:ascii="Arial" w:eastAsia="Calibri" w:hAnsi="Arial" w:cs="Arial"/>
                  <w:color w:val="000000"/>
                </w:rPr>
                <w:delText>p</w:delText>
              </w:r>
            </w:del>
            <w:ins w:id="51" w:author="Deliverance Bougie" w:date="2021-12-31T15:36:00Z">
              <w:r w:rsidR="00AA1E61">
                <w:rPr>
                  <w:rFonts w:ascii="Arial" w:eastAsia="Calibri" w:hAnsi="Arial" w:cs="Arial"/>
                  <w:color w:val="000000"/>
                </w:rPr>
                <w:t>P</w:t>
              </w:r>
            </w:ins>
            <w:r>
              <w:rPr>
                <w:rFonts w:ascii="Arial" w:eastAsia="Calibri" w:hAnsi="Arial" w:cs="Arial"/>
                <w:color w:val="000000"/>
              </w:rPr>
              <w:t xml:space="preserve">latform for </w:t>
            </w:r>
            <w:del w:id="52" w:author="Deliverance Bougie" w:date="2021-12-31T15:37:00Z">
              <w:r w:rsidDel="00AA1E61">
                <w:rPr>
                  <w:rFonts w:ascii="Arial" w:eastAsia="Calibri" w:hAnsi="Arial" w:cs="Arial"/>
                  <w:color w:val="000000"/>
                </w:rPr>
                <w:delText>n</w:delText>
              </w:r>
            </w:del>
            <w:ins w:id="53" w:author="Deliverance Bougie" w:date="2021-12-31T15:36:00Z">
              <w:r w:rsidR="00AA1E61">
                <w:rPr>
                  <w:rFonts w:ascii="Arial" w:eastAsia="Calibri" w:hAnsi="Arial" w:cs="Arial"/>
                  <w:color w:val="000000"/>
                </w:rPr>
                <w:t>N</w:t>
              </w:r>
            </w:ins>
            <w:r>
              <w:rPr>
                <w:rFonts w:ascii="Arial" w:eastAsia="Calibri" w:hAnsi="Arial" w:cs="Arial"/>
                <w:color w:val="000000"/>
              </w:rPr>
              <w:t>on-scientists</w:t>
            </w:r>
            <w:r>
              <w:rPr>
                <w:rFonts w:ascii="Arial" w:eastAsia="Calibri" w:hAnsi="Arial" w:cs="Arial"/>
              </w:rPr>
              <w:t xml:space="preserve"> with SOEP </w:t>
            </w:r>
            <w:del w:id="54" w:author="Deliverance Bougie" w:date="2021-12-31T15:37:00Z">
              <w:r w:rsidDel="00AA1E61">
                <w:rPr>
                  <w:rFonts w:ascii="Arial" w:eastAsia="Calibri" w:hAnsi="Arial" w:cs="Arial"/>
                </w:rPr>
                <w:delText>d</w:delText>
              </w:r>
            </w:del>
            <w:ins w:id="55" w:author="Deliverance Bougie" w:date="2021-12-31T15:36:00Z">
              <w:r w:rsidR="00AA1E61">
                <w:rPr>
                  <w:rFonts w:ascii="Arial" w:eastAsia="Calibri" w:hAnsi="Arial" w:cs="Arial"/>
                </w:rPr>
                <w:t>D</w:t>
              </w:r>
            </w:ins>
            <w:r>
              <w:rPr>
                <w:rFonts w:ascii="Arial" w:eastAsia="Calibri" w:hAnsi="Arial" w:cs="Arial"/>
              </w:rPr>
              <w:t>ata.</w:t>
            </w:r>
          </w:p>
          <w:p w14:paraId="41B0D95B" w14:textId="77777777" w:rsidR="000F5452" w:rsidRDefault="000F5452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0F5452" w14:paraId="405D605C" w14:textId="77777777">
        <w:tc>
          <w:tcPr>
            <w:tcW w:w="9060" w:type="dxa"/>
          </w:tcPr>
          <w:p w14:paraId="6B3A8DC3" w14:textId="77777777" w:rsidR="000F5452" w:rsidRDefault="00B7292E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>
              <w:rPr>
                <w:rFonts w:ascii="Arial Narrow" w:eastAsia="Calibri" w:hAnsi="Arial Narrow" w:cs="Arial"/>
                <w:b/>
                <w:sz w:val="24"/>
                <w:szCs w:val="24"/>
                <w:lang w:val="en-US"/>
              </w:rPr>
              <w:t>What is the key question?</w:t>
            </w:r>
          </w:p>
        </w:tc>
      </w:tr>
      <w:tr w:rsidR="000F5452" w14:paraId="250AF596" w14:textId="77777777">
        <w:trPr>
          <w:trHeight w:val="1134"/>
        </w:trPr>
        <w:tc>
          <w:tcPr>
            <w:tcW w:w="9060" w:type="dxa"/>
          </w:tcPr>
          <w:p w14:paraId="59468043" w14:textId="77777777" w:rsidR="000F5452" w:rsidRDefault="000F5452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  <w:p w14:paraId="00B37830" w14:textId="37750C77" w:rsidR="000F5452" w:rsidRDefault="00B7292E">
            <w:pPr>
              <w:spacing w:after="0" w:line="360" w:lineRule="auto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How to create an interactive interface that provides information (basic statistical indicators</w:t>
            </w:r>
            <w:ins w:id="56" w:author="Deliverance Bougie" w:date="2021-12-31T15:37:00Z">
              <w:r w:rsidR="00AA1E61">
                <w:rPr>
                  <w:rFonts w:ascii="Arial" w:eastAsia="Calibri" w:hAnsi="Arial" w:cs="Arial"/>
                </w:rPr>
                <w:t xml:space="preserve"> and visualization</w:t>
              </w:r>
            </w:ins>
            <w:r>
              <w:rPr>
                <w:rFonts w:ascii="Arial" w:eastAsia="Calibri" w:hAnsi="Arial" w:cs="Arial"/>
              </w:rPr>
              <w:t xml:space="preserve">) to the non-scientific community in a user-friendly way, </w:t>
            </w:r>
            <w:del w:id="57" w:author="Deliverance Bougie" w:date="2021-12-31T15:39:00Z">
              <w:r w:rsidDel="0011721C">
                <w:rPr>
                  <w:rFonts w:ascii="Arial" w:eastAsia="Calibri" w:hAnsi="Arial" w:cs="Arial"/>
                </w:rPr>
                <w:delText>so th</w:delText>
              </w:r>
            </w:del>
            <w:del w:id="58" w:author="Deliverance Bougie" w:date="2021-12-31T15:37:00Z">
              <w:r w:rsidDel="00AA1E61">
                <w:rPr>
                  <w:rFonts w:ascii="Arial" w:eastAsia="Calibri" w:hAnsi="Arial" w:cs="Arial"/>
                </w:rPr>
                <w:delText>at</w:delText>
              </w:r>
            </w:del>
            <w:ins w:id="59" w:author="Deliverance Bougie" w:date="2021-12-31T15:39:00Z">
              <w:r w:rsidR="0011721C">
                <w:rPr>
                  <w:rFonts w:ascii="Arial" w:eastAsia="Calibri" w:hAnsi="Arial" w:cs="Arial"/>
                </w:rPr>
                <w:t xml:space="preserve"> making</w:t>
              </w:r>
            </w:ins>
            <w:r>
              <w:rPr>
                <w:rFonts w:ascii="Arial" w:eastAsia="Calibri" w:hAnsi="Arial" w:cs="Arial"/>
              </w:rPr>
              <w:t xml:space="preserve"> simple analyses </w:t>
            </w:r>
            <w:del w:id="60" w:author="Deliverance Bougie" w:date="2021-12-31T15:39:00Z">
              <w:r w:rsidDel="0011721C">
                <w:rPr>
                  <w:rFonts w:ascii="Arial" w:eastAsia="Calibri" w:hAnsi="Arial" w:cs="Arial"/>
                </w:rPr>
                <w:delText xml:space="preserve">are </w:delText>
              </w:r>
            </w:del>
            <w:r>
              <w:rPr>
                <w:rFonts w:ascii="Arial" w:eastAsia="Calibri" w:hAnsi="Arial" w:cs="Arial"/>
              </w:rPr>
              <w:t>possible</w:t>
            </w:r>
            <w:ins w:id="61" w:author="Deliverance Bougie" w:date="2021-12-31T15:40:00Z">
              <w:r w:rsidR="0011721C">
                <w:rPr>
                  <w:rFonts w:ascii="Arial" w:eastAsia="Calibri" w:hAnsi="Arial" w:cs="Arial"/>
                </w:rPr>
                <w:t xml:space="preserve"> for the public</w:t>
              </w:r>
            </w:ins>
            <w:r>
              <w:rPr>
                <w:rFonts w:ascii="Arial" w:eastAsia="Calibri" w:hAnsi="Arial" w:cs="Arial"/>
              </w:rPr>
              <w:t xml:space="preserve">. </w:t>
            </w:r>
          </w:p>
          <w:p w14:paraId="001687DB" w14:textId="77777777" w:rsidR="000F5452" w:rsidRDefault="000F5452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  <w:p w14:paraId="7B669BCC" w14:textId="77777777" w:rsidR="000F5452" w:rsidRDefault="000F5452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  <w:p w14:paraId="2A73D223" w14:textId="77777777" w:rsidR="000F5452" w:rsidRDefault="000F5452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  <w:p w14:paraId="38516135" w14:textId="77777777" w:rsidR="000F5452" w:rsidRDefault="000F5452">
            <w:pPr>
              <w:tabs>
                <w:tab w:val="left" w:pos="3915"/>
              </w:tabs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</w:tr>
      <w:tr w:rsidR="000F5452" w14:paraId="2C6F74BA" w14:textId="77777777">
        <w:tc>
          <w:tcPr>
            <w:tcW w:w="9060" w:type="dxa"/>
          </w:tcPr>
          <w:p w14:paraId="307C5256" w14:textId="77777777" w:rsidR="000F5452" w:rsidRDefault="00B7292E">
            <w:pPr>
              <w:spacing w:after="0" w:line="240" w:lineRule="auto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>
              <w:rPr>
                <w:rFonts w:ascii="Arial Narrow" w:eastAsia="Calibri" w:hAnsi="Arial Narrow" w:cs="Arial"/>
                <w:b/>
                <w:sz w:val="24"/>
                <w:szCs w:val="24"/>
                <w:lang w:val="en-US"/>
              </w:rPr>
              <w:t>Which data source(s) do you use to answer this question?</w:t>
            </w:r>
          </w:p>
        </w:tc>
      </w:tr>
      <w:tr w:rsidR="000F5452" w14:paraId="00298556" w14:textId="77777777">
        <w:trPr>
          <w:trHeight w:val="2293"/>
        </w:trPr>
        <w:tc>
          <w:tcPr>
            <w:tcW w:w="9060" w:type="dxa"/>
          </w:tcPr>
          <w:p w14:paraId="4ADDC1FC" w14:textId="2E9E38B7" w:rsidR="000F5452" w:rsidRDefault="00B7292E">
            <w:pPr>
              <w:pStyle w:val="BodyText"/>
              <w:spacing w:after="0" w:line="360" w:lineRule="auto"/>
              <w:rPr>
                <w:rFonts w:ascii="Arial Narrow" w:eastAsia="Calibri" w:hAnsi="Arial Narrow"/>
              </w:rPr>
            </w:pPr>
            <w:bookmarkStart w:id="62" w:name="docs-internal-guid-12c08f4f-7fff-e1e0-bd"/>
            <w:bookmarkEnd w:id="62"/>
            <w:r>
              <w:rPr>
                <w:rFonts w:ascii="Arial" w:eastAsia="Calibri" w:hAnsi="Arial"/>
                <w:color w:val="000000"/>
              </w:rPr>
              <w:t>Th</w:t>
            </w:r>
            <w:r>
              <w:rPr>
                <w:rFonts w:ascii="Arial" w:eastAsia="Calibri" w:hAnsi="Arial"/>
                <w:color w:val="000000"/>
              </w:rPr>
              <w:t xml:space="preserve">e </w:t>
            </w:r>
            <w:hyperlink r:id="rId18">
              <w:r>
                <w:rPr>
                  <w:rStyle w:val="Internetverknpfung"/>
                  <w:rFonts w:ascii="Arial" w:eastAsia="Calibri" w:hAnsi="Arial"/>
                  <w:color w:val="1155CC"/>
                  <w:lang w:val="de-DE" w:eastAsia="en-US" w:bidi="ar-SA"/>
                </w:rPr>
                <w:t>Socio-Economic Panel (SOEP)</w:t>
              </w:r>
            </w:hyperlink>
            <w:r>
              <w:rPr>
                <w:rFonts w:ascii="Arial" w:eastAsia="Calibri" w:hAnsi="Arial"/>
                <w:color w:val="000000"/>
              </w:rPr>
              <w:t xml:space="preserve"> </w:t>
            </w:r>
            <w:r>
              <w:rPr>
                <w:rFonts w:ascii="Arial" w:eastAsia="Calibri" w:hAnsi="Arial"/>
                <w:color w:val="000000"/>
              </w:rPr>
              <w:t xml:space="preserve">is one of the largest and longest-running multidisciplinary panel studies in the world and has been providing cross-sectional and longitudinal data </w:t>
            </w:r>
            <w:hyperlink r:id="rId19">
              <w:r>
                <w:rPr>
                  <w:rStyle w:val="Internetverknpfung"/>
                  <w:rFonts w:ascii="Arial" w:eastAsia="Calibri" w:hAnsi="Arial"/>
                  <w:color w:val="1155CC"/>
                  <w:lang w:val="de-DE" w:eastAsia="en-US" w:bidi="ar-SA"/>
                </w:rPr>
                <w:t>exclusively to researchers</w:t>
              </w:r>
            </w:hyperlink>
            <w:r>
              <w:rPr>
                <w:rFonts w:ascii="Arial" w:eastAsia="Calibri" w:hAnsi="Arial"/>
                <w:color w:val="000000"/>
              </w:rPr>
              <w:t xml:space="preserve">. </w:t>
            </w:r>
            <w:del w:id="63" w:author="Deliverance Bougie" w:date="2021-12-31T15:45:00Z">
              <w:r w:rsidDel="004B2F5D">
                <w:rPr>
                  <w:rFonts w:ascii="Arial" w:eastAsia="Calibri" w:hAnsi="Arial"/>
                  <w:color w:val="000000"/>
                </w:rPr>
                <w:delText>So,</w:delText>
              </w:r>
              <w:r w:rsidDel="004B2F5D">
                <w:rPr>
                  <w:rFonts w:ascii="Arial" w:eastAsia="Calibri" w:hAnsi="Arial"/>
                  <w:color w:val="000000"/>
                </w:rPr>
                <w:delText xml:space="preserve"> although i</w:delText>
              </w:r>
            </w:del>
            <w:ins w:id="64" w:author="Deliverance Bougie" w:date="2021-12-31T15:46:00Z">
              <w:r w:rsidR="004B2F5D">
                <w:rPr>
                  <w:rFonts w:ascii="Arial" w:eastAsia="Calibri" w:hAnsi="Arial"/>
                  <w:color w:val="000000"/>
                </w:rPr>
                <w:t>I</w:t>
              </w:r>
            </w:ins>
            <w:r>
              <w:rPr>
                <w:rFonts w:ascii="Arial" w:eastAsia="Calibri" w:hAnsi="Arial"/>
                <w:color w:val="000000"/>
              </w:rPr>
              <w:t xml:space="preserve">n the age of </w:t>
            </w:r>
            <w:ins w:id="65" w:author="Deliverance Bougie" w:date="2021-12-31T15:46:00Z">
              <w:r w:rsidR="004B2F5D">
                <w:rPr>
                  <w:rFonts w:ascii="Arial" w:eastAsia="Calibri" w:hAnsi="Arial"/>
                  <w:color w:val="000000"/>
                </w:rPr>
                <w:t>„</w:t>
              </w:r>
            </w:ins>
            <w:r>
              <w:rPr>
                <w:rFonts w:ascii="Arial" w:eastAsia="Calibri" w:hAnsi="Arial"/>
                <w:color w:val="000000"/>
              </w:rPr>
              <w:t>Fake News</w:t>
            </w:r>
            <w:ins w:id="66" w:author="Deliverance Bougie" w:date="2021-12-31T15:46:00Z">
              <w:r w:rsidR="004B2F5D">
                <w:rPr>
                  <w:rFonts w:ascii="Arial" w:eastAsia="Calibri" w:hAnsi="Arial"/>
                  <w:color w:val="000000"/>
                </w:rPr>
                <w:t>,“</w:t>
              </w:r>
            </w:ins>
            <w:r>
              <w:rPr>
                <w:rFonts w:ascii="Arial" w:eastAsia="Calibri" w:hAnsi="Arial"/>
                <w:color w:val="000000"/>
              </w:rPr>
              <w:t xml:space="preserve"> there are data sources like SOEP that can answer many social, economic, and societal questions </w:t>
            </w:r>
            <w:del w:id="67" w:author="Deliverance Bougie" w:date="2021-12-31T15:46:00Z">
              <w:r w:rsidDel="004B2F5D">
                <w:rPr>
                  <w:rFonts w:ascii="Arial" w:eastAsia="Calibri" w:hAnsi="Arial"/>
                  <w:color w:val="000000"/>
                </w:rPr>
                <w:delText xml:space="preserve">and enlighten </w:delText>
              </w:r>
            </w:del>
            <w:ins w:id="68" w:author="Deliverance Bougie" w:date="2021-12-31T15:46:00Z">
              <w:r w:rsidR="004B2F5D">
                <w:rPr>
                  <w:rFonts w:ascii="Arial" w:eastAsia="Calibri" w:hAnsi="Arial"/>
                  <w:color w:val="000000"/>
                </w:rPr>
                <w:t xml:space="preserve">to bring awareness to (educate?) </w:t>
              </w:r>
            </w:ins>
            <w:r>
              <w:rPr>
                <w:rFonts w:ascii="Arial" w:eastAsia="Calibri" w:hAnsi="Arial"/>
                <w:color w:val="000000"/>
              </w:rPr>
              <w:t>society</w:t>
            </w:r>
            <w:ins w:id="69" w:author="Deliverance Bougie" w:date="2021-12-31T15:48:00Z">
              <w:r w:rsidR="004B2F5D">
                <w:rPr>
                  <w:rFonts w:ascii="Arial" w:eastAsia="Calibri" w:hAnsi="Arial"/>
                  <w:color w:val="000000"/>
                </w:rPr>
                <w:t>.</w:t>
              </w:r>
            </w:ins>
            <w:del w:id="70" w:author="Deliverance Bougie" w:date="2021-12-31T15:48:00Z">
              <w:r w:rsidDel="004B2F5D">
                <w:rPr>
                  <w:rFonts w:ascii="Arial" w:eastAsia="Calibri" w:hAnsi="Arial"/>
                  <w:color w:val="000000"/>
                </w:rPr>
                <w:delText>,</w:delText>
              </w:r>
            </w:del>
            <w:r>
              <w:rPr>
                <w:rFonts w:ascii="Arial" w:eastAsia="Calibri" w:hAnsi="Arial"/>
                <w:color w:val="000000"/>
              </w:rPr>
              <w:t xml:space="preserve"> </w:t>
            </w:r>
            <w:ins w:id="71" w:author="Deliverance Bougie" w:date="2021-12-31T15:48:00Z">
              <w:r w:rsidR="004B2F5D">
                <w:rPr>
                  <w:rFonts w:ascii="Arial" w:eastAsia="Calibri" w:hAnsi="Arial"/>
                  <w:color w:val="000000"/>
                </w:rPr>
                <w:t xml:space="preserve">However, </w:t>
              </w:r>
            </w:ins>
            <w:r>
              <w:rPr>
                <w:rFonts w:ascii="Arial" w:eastAsia="Calibri" w:hAnsi="Arial"/>
                <w:color w:val="000000"/>
              </w:rPr>
              <w:t>access to</w:t>
            </w:r>
            <w:ins w:id="72" w:author="Deliverance Bougie" w:date="2021-12-31T15:49:00Z">
              <w:r w:rsidR="00E45C44">
                <w:rPr>
                  <w:rFonts w:ascii="Arial" w:eastAsia="Calibri" w:hAnsi="Arial"/>
                  <w:color w:val="000000"/>
                </w:rPr>
                <w:t xml:space="preserve"> the valuable information</w:t>
              </w:r>
            </w:ins>
            <w:r>
              <w:rPr>
                <w:rFonts w:ascii="Arial" w:eastAsia="Calibri" w:hAnsi="Arial"/>
                <w:color w:val="000000"/>
              </w:rPr>
              <w:t xml:space="preserve"> SOEP microdata</w:t>
            </w:r>
            <w:ins w:id="73" w:author="Deliverance Bougie" w:date="2021-12-31T15:49:00Z">
              <w:r w:rsidR="00E45C44">
                <w:rPr>
                  <w:rFonts w:ascii="Arial" w:eastAsia="Calibri" w:hAnsi="Arial"/>
                  <w:color w:val="000000"/>
                </w:rPr>
                <w:t xml:space="preserve"> can provide</w:t>
              </w:r>
            </w:ins>
            <w:r>
              <w:rPr>
                <w:rFonts w:ascii="Arial" w:eastAsia="Calibri" w:hAnsi="Arial"/>
                <w:color w:val="000000"/>
              </w:rPr>
              <w:t xml:space="preserve"> is only available to researchers and for teaching purposes. </w:t>
            </w:r>
            <w:del w:id="74" w:author="Deliverance Bougie" w:date="2021-12-31T15:42:00Z">
              <w:r w:rsidDel="0011721C">
                <w:rPr>
                  <w:rFonts w:ascii="Arial" w:eastAsia="Calibri" w:hAnsi="Arial"/>
                  <w:color w:val="000000"/>
                </w:rPr>
                <w:delText xml:space="preserve">Helpful </w:delText>
              </w:r>
            </w:del>
            <w:del w:id="75" w:author="Deliverance Bougie" w:date="2021-12-31T15:50:00Z">
              <w:r w:rsidDel="00E45C44">
                <w:rPr>
                  <w:rFonts w:ascii="Arial" w:eastAsia="Calibri" w:hAnsi="Arial"/>
                  <w:color w:val="000000"/>
                </w:rPr>
                <w:delText>information</w:delText>
              </w:r>
              <w:r w:rsidDel="00E45C44">
                <w:rPr>
                  <w:rFonts w:ascii="Arial" w:eastAsia="Calibri" w:hAnsi="Arial"/>
                  <w:color w:val="000000"/>
                </w:rPr>
                <w:delText xml:space="preserve"> </w:delText>
              </w:r>
            </w:del>
            <w:del w:id="76" w:author="Deliverance Bougie" w:date="2021-12-31T15:43:00Z">
              <w:r w:rsidDel="0011721C">
                <w:rPr>
                  <w:rFonts w:ascii="Arial" w:eastAsia="Calibri" w:hAnsi="Arial"/>
                  <w:color w:val="000000"/>
                </w:rPr>
                <w:delText>for an</w:delText>
              </w:r>
            </w:del>
            <w:del w:id="77" w:author="Deliverance Bougie" w:date="2021-12-31T15:50:00Z">
              <w:r w:rsidDel="00E45C44">
                <w:rPr>
                  <w:rFonts w:ascii="Arial" w:eastAsia="Calibri" w:hAnsi="Arial"/>
                  <w:color w:val="000000"/>
                </w:rPr>
                <w:delText xml:space="preserve"> enlighten</w:delText>
              </w:r>
            </w:del>
            <w:del w:id="78" w:author="Deliverance Bougie" w:date="2021-12-31T15:43:00Z">
              <w:r w:rsidDel="0011721C">
                <w:rPr>
                  <w:rFonts w:ascii="Arial" w:eastAsia="Calibri" w:hAnsi="Arial"/>
                  <w:color w:val="000000"/>
                </w:rPr>
                <w:delText>ed</w:delText>
              </w:r>
            </w:del>
            <w:del w:id="79" w:author="Deliverance Bougie" w:date="2021-12-31T15:50:00Z">
              <w:r w:rsidDel="00E45C44">
                <w:rPr>
                  <w:rFonts w:ascii="Arial" w:eastAsia="Calibri" w:hAnsi="Arial"/>
                  <w:color w:val="000000"/>
                </w:rPr>
                <w:delText xml:space="preserve"> society is </w:delText>
              </w:r>
            </w:del>
            <w:del w:id="80" w:author="Deliverance Bougie" w:date="2021-12-31T15:43:00Z">
              <w:r w:rsidDel="0011721C">
                <w:rPr>
                  <w:rFonts w:ascii="Arial" w:eastAsia="Calibri" w:hAnsi="Arial"/>
                  <w:color w:val="000000"/>
                </w:rPr>
                <w:delText xml:space="preserve">usually </w:delText>
              </w:r>
            </w:del>
            <w:del w:id="81" w:author="Deliverance Bougie" w:date="2021-12-31T15:50:00Z">
              <w:r w:rsidDel="00E45C44">
                <w:rPr>
                  <w:rFonts w:ascii="Arial" w:eastAsia="Calibri" w:hAnsi="Arial"/>
                  <w:color w:val="000000"/>
                </w:rPr>
                <w:delText xml:space="preserve">only accessible to </w:delText>
              </w:r>
            </w:del>
            <w:del w:id="82" w:author="Deliverance Bougie" w:date="2021-12-31T15:44:00Z">
              <w:r w:rsidDel="004B2F5D">
                <w:rPr>
                  <w:rFonts w:ascii="Arial" w:eastAsia="Calibri" w:hAnsi="Arial"/>
                  <w:color w:val="000000"/>
                </w:rPr>
                <w:delText>a small part of society</w:delText>
              </w:r>
            </w:del>
            <w:del w:id="83" w:author="Deliverance Bougie" w:date="2021-12-31T15:50:00Z">
              <w:r w:rsidDel="00E45C44">
                <w:rPr>
                  <w:rFonts w:ascii="Arial" w:eastAsia="Calibri" w:hAnsi="Arial"/>
                  <w:color w:val="000000"/>
                </w:rPr>
                <w:delText>.</w:delText>
              </w:r>
            </w:del>
          </w:p>
          <w:p w14:paraId="3867C627" w14:textId="77777777" w:rsidR="000F5452" w:rsidRDefault="000F5452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0F5452" w14:paraId="4337675F" w14:textId="77777777">
        <w:tc>
          <w:tcPr>
            <w:tcW w:w="9060" w:type="dxa"/>
          </w:tcPr>
          <w:p w14:paraId="53ECEC70" w14:textId="77777777" w:rsidR="000F5452" w:rsidRDefault="00B7292E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="Calibri" w:hAnsi="Arial Narrow" w:cs="Arial"/>
                <w:b/>
                <w:sz w:val="24"/>
                <w:szCs w:val="24"/>
                <w:lang w:val="en-US"/>
              </w:rPr>
              <w:t>Is the data you use already available? If so, where? If not, which data collection methods do you apply?</w:t>
            </w:r>
          </w:p>
        </w:tc>
      </w:tr>
      <w:tr w:rsidR="000F5452" w14:paraId="45890A78" w14:textId="77777777">
        <w:trPr>
          <w:trHeight w:val="2985"/>
        </w:trPr>
        <w:tc>
          <w:tcPr>
            <w:tcW w:w="9060" w:type="dxa"/>
          </w:tcPr>
          <w:p w14:paraId="213C3811" w14:textId="77777777" w:rsidR="00E45C44" w:rsidRDefault="00E45C44">
            <w:pPr>
              <w:spacing w:after="0" w:line="360" w:lineRule="auto"/>
              <w:rPr>
                <w:ins w:id="84" w:author="Deliverance Bougie" w:date="2021-12-31T15:51:00Z"/>
                <w:rFonts w:ascii="Arial" w:eastAsia="Calibri" w:hAnsi="Arial" w:cs="Arial"/>
              </w:rPr>
            </w:pPr>
          </w:p>
          <w:p w14:paraId="3F8571D7" w14:textId="7FD4C951" w:rsidR="000F5452" w:rsidRDefault="00B7292E">
            <w:pPr>
              <w:spacing w:after="0" w:line="360" w:lineRule="auto"/>
            </w:pPr>
            <w:r w:rsidRPr="00E45C44">
              <w:rPr>
                <w:rFonts w:ascii="Arial" w:eastAsia="Calibri" w:hAnsi="Arial" w:cs="Arial"/>
                <w:rPrChange w:id="85" w:author="Deliverance Bougie" w:date="2021-12-31T15:51:00Z">
                  <w:rPr>
                    <w:rFonts w:ascii="Arial Narrow" w:eastAsia="Calibri" w:hAnsi="Arial Narrow"/>
                  </w:rPr>
                </w:rPrChange>
              </w:rPr>
              <w:t xml:space="preserve">We would need to apply for data access with SOEP. </w:t>
            </w:r>
            <w:r w:rsidRPr="00E45C44">
              <w:rPr>
                <w:rFonts w:ascii="Arial" w:hAnsi="Arial" w:cs="Arial"/>
                <w:rPrChange w:id="86" w:author="Deliverance Bougie" w:date="2021-12-31T15:51:00Z">
                  <w:rPr/>
                </w:rPrChange>
              </w:rPr>
              <w:t>Since Deliverance and I are part of a master's thesis/master project at an university, we need a project-based data sharing agreement between the university and SOEP</w:t>
            </w:r>
            <w:r>
              <w:t>:</w:t>
            </w:r>
          </w:p>
          <w:p w14:paraId="7D6D2622" w14:textId="77777777" w:rsidR="000F5452" w:rsidRPr="00E45C44" w:rsidRDefault="00B7292E">
            <w:pPr>
              <w:spacing w:line="360" w:lineRule="auto"/>
              <w:rPr>
                <w:rFonts w:ascii="Arial" w:hAnsi="Arial" w:cs="Arial"/>
                <w:rPrChange w:id="87" w:author="Deliverance Bougie" w:date="2021-12-31T15:51:00Z">
                  <w:rPr/>
                </w:rPrChange>
              </w:rPr>
            </w:pPr>
            <w:r>
              <w:br/>
            </w:r>
            <w:r w:rsidRPr="00E45C44">
              <w:rPr>
                <w:rFonts w:ascii="Arial" w:hAnsi="Arial" w:cs="Arial"/>
                <w:rPrChange w:id="88" w:author="Deliverance Bougie" w:date="2021-12-31T15:51:00Z">
                  <w:rPr/>
                </w:rPrChange>
              </w:rPr>
              <w:fldChar w:fldCharType="begin"/>
            </w:r>
            <w:r w:rsidRPr="00E45C44">
              <w:rPr>
                <w:rFonts w:ascii="Arial" w:hAnsi="Arial" w:cs="Arial"/>
                <w:rPrChange w:id="89" w:author="Deliverance Bougie" w:date="2021-12-31T15:51:00Z">
                  <w:rPr/>
                </w:rPrChange>
              </w:rPr>
              <w:instrText xml:space="preserve"> HYPERLINK "https://www.diw.de/docum</w:instrText>
            </w:r>
            <w:r w:rsidRPr="00E45C44">
              <w:rPr>
                <w:rFonts w:ascii="Arial" w:hAnsi="Arial" w:cs="Arial"/>
                <w:rPrChange w:id="90" w:author="Deliverance Bougie" w:date="2021-12-31T15:51:00Z">
                  <w:rPr/>
                </w:rPrChange>
              </w:rPr>
              <w:instrText xml:space="preserve">ents/dokumentenarchiv/17/diw_01.c.88926.de/soep_application_contract.583953.pdf" \t "_blank" \h </w:instrText>
            </w:r>
            <w:r w:rsidRPr="00E45C44">
              <w:rPr>
                <w:rFonts w:ascii="Arial" w:hAnsi="Arial" w:cs="Arial"/>
                <w:rPrChange w:id="91" w:author="Deliverance Bougie" w:date="2021-12-31T15:51:00Z">
                  <w:rPr/>
                </w:rPrChange>
              </w:rPr>
              <w:fldChar w:fldCharType="separate"/>
            </w:r>
            <w:r w:rsidRPr="00E45C44">
              <w:rPr>
                <w:rStyle w:val="Internetverknpfung"/>
                <w:rFonts w:ascii="Arial" w:hAnsi="Arial" w:cs="Arial"/>
                <w:rPrChange w:id="92" w:author="Deliverance Bougie" w:date="2021-12-31T15:51:00Z">
                  <w:rPr>
                    <w:rStyle w:val="Internetverknpfung"/>
                  </w:rPr>
                </w:rPrChange>
              </w:rPr>
              <w:t>https://www.diw.de/documents/dokumentenarchiv/17/diw_01.c.88926.de/soep_application_contract.583953.pdf</w:t>
            </w:r>
            <w:r w:rsidRPr="00E45C44">
              <w:rPr>
                <w:rStyle w:val="Internetverknpfung"/>
                <w:rFonts w:ascii="Arial" w:hAnsi="Arial" w:cs="Arial"/>
                <w:rPrChange w:id="93" w:author="Deliverance Bougie" w:date="2021-12-31T15:51:00Z">
                  <w:rPr>
                    <w:rStyle w:val="Internetverknpfung"/>
                  </w:rPr>
                </w:rPrChange>
              </w:rPr>
              <w:fldChar w:fldCharType="end"/>
            </w:r>
          </w:p>
          <w:p w14:paraId="5F5CEF2B" w14:textId="77777777" w:rsidR="000F5452" w:rsidRPr="00E45C44" w:rsidRDefault="00B7292E">
            <w:pPr>
              <w:spacing w:after="0" w:line="360" w:lineRule="auto"/>
              <w:rPr>
                <w:rFonts w:ascii="Arial" w:hAnsi="Arial" w:cs="Arial"/>
                <w:rPrChange w:id="94" w:author="Deliverance Bougie" w:date="2021-12-31T15:51:00Z">
                  <w:rPr/>
                </w:rPrChange>
              </w:rPr>
            </w:pPr>
            <w:r w:rsidRPr="00E45C44">
              <w:rPr>
                <w:rFonts w:ascii="Arial" w:hAnsi="Arial" w:cs="Arial"/>
                <w:rPrChange w:id="95" w:author="Deliverance Bougie" w:date="2021-12-31T15:51:00Z">
                  <w:rPr/>
                </w:rPrChange>
              </w:rPr>
              <w:t>This is how this process works:</w:t>
            </w:r>
          </w:p>
          <w:p w14:paraId="0B50388A" w14:textId="77777777" w:rsidR="000F5452" w:rsidRPr="00E45C44" w:rsidRDefault="00B7292E">
            <w:pPr>
              <w:spacing w:line="360" w:lineRule="auto"/>
              <w:rPr>
                <w:rFonts w:ascii="Arial" w:hAnsi="Arial" w:cs="Arial"/>
                <w:rPrChange w:id="96" w:author="Deliverance Bougie" w:date="2021-12-31T15:51:00Z">
                  <w:rPr/>
                </w:rPrChange>
              </w:rPr>
            </w:pPr>
            <w:r w:rsidRPr="00E45C44">
              <w:rPr>
                <w:rFonts w:ascii="Arial" w:hAnsi="Arial" w:cs="Arial"/>
                <w:rPrChange w:id="97" w:author="Deliverance Bougie" w:date="2021-12-31T15:51:00Z">
                  <w:rPr/>
                </w:rPrChange>
              </w:rPr>
              <w:fldChar w:fldCharType="begin"/>
            </w:r>
            <w:r w:rsidRPr="00E45C44">
              <w:rPr>
                <w:rStyle w:val="Internetverknpfung"/>
                <w:rFonts w:ascii="Arial" w:hAnsi="Arial" w:cs="Arial"/>
                <w:rPrChange w:id="98" w:author="Deliverance Bougie" w:date="2021-12-31T15:51:00Z">
                  <w:rPr>
                    <w:rStyle w:val="Internetverknpfung"/>
                  </w:rPr>
                </w:rPrChange>
              </w:rPr>
              <w:instrText xml:space="preserve">HYPERLINK </w:instrText>
            </w:r>
            <w:r w:rsidRPr="00E45C44">
              <w:rPr>
                <w:rStyle w:val="Internetverknpfung"/>
                <w:rFonts w:ascii="Arial" w:hAnsi="Arial" w:cs="Arial"/>
                <w:rPrChange w:id="99" w:author="Deliverance Bougie" w:date="2021-12-31T15:51:00Z">
                  <w:rPr>
                    <w:rStyle w:val="Internetverknpfung"/>
                  </w:rPr>
                </w:rPrChange>
              </w:rPr>
              <w:instrText>"https://www.diw.de/en/diw_01.c.601584.en/data_access.html" \l "c_741347" \n _blank</w:instrText>
            </w:r>
            <w:r w:rsidRPr="00E45C44">
              <w:rPr>
                <w:rStyle w:val="Internetverknpfung"/>
                <w:rFonts w:ascii="Arial" w:hAnsi="Arial" w:cs="Arial"/>
                <w:rPrChange w:id="100" w:author="Deliverance Bougie" w:date="2021-12-31T15:51:00Z">
                  <w:rPr>
                    <w:rStyle w:val="Internetverknpfung"/>
                  </w:rPr>
                </w:rPrChange>
              </w:rPr>
              <w:fldChar w:fldCharType="separate"/>
            </w:r>
            <w:r w:rsidRPr="00E45C44">
              <w:rPr>
                <w:rStyle w:val="Internetverknpfung"/>
                <w:rFonts w:ascii="Arial" w:hAnsi="Arial" w:cs="Arial"/>
                <w:rPrChange w:id="101" w:author="Deliverance Bougie" w:date="2021-12-31T15:51:00Z">
                  <w:rPr>
                    <w:rStyle w:val="Internetverknpfung"/>
                  </w:rPr>
                </w:rPrChange>
              </w:rPr>
              <w:t>https://www.diw.de/en/diw_01.c.601584.en/data_access.html#c_741347</w:t>
            </w:r>
            <w:r w:rsidRPr="00E45C44">
              <w:rPr>
                <w:rStyle w:val="Internetverknpfung"/>
                <w:rFonts w:ascii="Arial" w:hAnsi="Arial" w:cs="Arial"/>
                <w:rPrChange w:id="102" w:author="Deliverance Bougie" w:date="2021-12-31T15:51:00Z">
                  <w:rPr>
                    <w:rStyle w:val="Internetverknpfung"/>
                  </w:rPr>
                </w:rPrChange>
              </w:rPr>
              <w:fldChar w:fldCharType="end"/>
            </w:r>
          </w:p>
          <w:p w14:paraId="1F95B989" w14:textId="6924DA51" w:rsidR="000F5452" w:rsidRPr="00E45C44" w:rsidRDefault="00B7292E">
            <w:pPr>
              <w:spacing w:after="0" w:line="360" w:lineRule="auto"/>
              <w:rPr>
                <w:rFonts w:ascii="Arial" w:hAnsi="Arial" w:cs="Arial"/>
                <w:rPrChange w:id="103" w:author="Deliverance Bougie" w:date="2021-12-31T15:51:00Z">
                  <w:rPr/>
                </w:rPrChange>
              </w:rPr>
            </w:pPr>
            <w:r w:rsidRPr="00E45C44">
              <w:rPr>
                <w:rFonts w:ascii="Arial" w:hAnsi="Arial" w:cs="Arial"/>
                <w:b/>
                <w:rPrChange w:id="104" w:author="Deliverance Bougie" w:date="2021-12-31T15:51:00Z">
                  <w:rPr>
                    <w:b/>
                  </w:rPr>
                </w:rPrChange>
              </w:rPr>
              <w:t>The responsible project head</w:t>
            </w:r>
            <w:ins w:id="105" w:author="Deliverance Bougie" w:date="2021-12-31T15:51:00Z">
              <w:r w:rsidR="00E45C44">
                <w:rPr>
                  <w:rFonts w:ascii="Arial" w:hAnsi="Arial" w:cs="Arial"/>
                  <w:b/>
                </w:rPr>
                <w:t xml:space="preserve"> will</w:t>
              </w:r>
            </w:ins>
            <w:r w:rsidRPr="00E45C44">
              <w:rPr>
                <w:rFonts w:ascii="Arial" w:hAnsi="Arial" w:cs="Arial"/>
                <w:b/>
                <w:rPrChange w:id="106" w:author="Deliverance Bougie" w:date="2021-12-31T15:51:00Z">
                  <w:rPr>
                    <w:b/>
                  </w:rPr>
                </w:rPrChange>
              </w:rPr>
              <w:t xml:space="preserve"> have to fill out the required document and request the data. We would like</w:t>
            </w:r>
            <w:r w:rsidRPr="00E45C44">
              <w:rPr>
                <w:rFonts w:ascii="Arial" w:hAnsi="Arial" w:cs="Arial"/>
                <w:b/>
                <w:rPrChange w:id="107" w:author="Deliverance Bougie" w:date="2021-12-31T15:51:00Z">
                  <w:rPr>
                    <w:b/>
                  </w:rPr>
                </w:rPrChange>
              </w:rPr>
              <w:t xml:space="preserve"> to have </w:t>
            </w:r>
            <w:del w:id="108" w:author="Deliverance Bougie" w:date="2021-12-31T15:52:00Z">
              <w:r w:rsidRPr="00E45C44" w:rsidDel="00E45C44">
                <w:rPr>
                  <w:rFonts w:ascii="Arial" w:hAnsi="Arial" w:cs="Arial"/>
                  <w:b/>
                  <w:rPrChange w:id="109" w:author="Deliverance Bougie" w:date="2021-12-31T15:51:00Z">
                    <w:rPr>
                      <w:b/>
                    </w:rPr>
                  </w:rPrChange>
                </w:rPr>
                <w:delText xml:space="preserve">the </w:delText>
              </w:r>
            </w:del>
            <w:r w:rsidRPr="00E45C44">
              <w:rPr>
                <w:rFonts w:ascii="Arial" w:hAnsi="Arial" w:cs="Arial"/>
                <w:b/>
                <w:rPrChange w:id="110" w:author="Deliverance Bougie" w:date="2021-12-31T15:51:00Z">
                  <w:rPr>
                    <w:b/>
                  </w:rPr>
                </w:rPrChange>
              </w:rPr>
              <w:t>100 percent</w:t>
            </w:r>
            <w:ins w:id="111" w:author="Deliverance Bougie" w:date="2021-12-31T15:52:00Z">
              <w:r w:rsidR="00E45C44">
                <w:rPr>
                  <w:rFonts w:ascii="Arial" w:hAnsi="Arial" w:cs="Arial"/>
                  <w:b/>
                </w:rPr>
                <w:t xml:space="preserve"> of the</w:t>
              </w:r>
            </w:ins>
            <w:r w:rsidRPr="00E45C44">
              <w:rPr>
                <w:rFonts w:ascii="Arial" w:hAnsi="Arial" w:cs="Arial"/>
                <w:b/>
                <w:rPrChange w:id="112" w:author="Deliverance Bougie" w:date="2021-12-31T15:51:00Z">
                  <w:rPr>
                    <w:b/>
                  </w:rPr>
                </w:rPrChange>
              </w:rPr>
              <w:t xml:space="preserve"> SOEP EU v36 edition. </w:t>
            </w:r>
          </w:p>
          <w:p w14:paraId="4DFB8779" w14:textId="77777777" w:rsidR="000F5452" w:rsidRDefault="000F5452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0F5452" w14:paraId="421DC3B0" w14:textId="77777777">
        <w:tc>
          <w:tcPr>
            <w:tcW w:w="9060" w:type="dxa"/>
          </w:tcPr>
          <w:p w14:paraId="35636B72" w14:textId="77777777" w:rsidR="000F5452" w:rsidRDefault="00B7292E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="Calibri" w:hAnsi="Arial Narrow" w:cs="Arial"/>
                <w:b/>
                <w:sz w:val="24"/>
                <w:szCs w:val="24"/>
                <w:lang w:val="en-US"/>
              </w:rPr>
              <w:lastRenderedPageBreak/>
              <w:t>Which methods of data preparation, analysis, and evaluation do you plan to apply?</w:t>
            </w:r>
          </w:p>
        </w:tc>
      </w:tr>
      <w:tr w:rsidR="000F5452" w14:paraId="2B382854" w14:textId="77777777">
        <w:trPr>
          <w:trHeight w:val="2398"/>
        </w:trPr>
        <w:tc>
          <w:tcPr>
            <w:tcW w:w="9060" w:type="dxa"/>
          </w:tcPr>
          <w:p w14:paraId="644A20E6" w14:textId="12DFEF3E" w:rsidR="000F5452" w:rsidRDefault="0023654B">
            <w:pPr>
              <w:spacing w:after="0" w:line="240" w:lineRule="auto"/>
              <w:rPr>
                <w:ins w:id="113" w:author="Deliverance Bougie" w:date="2021-12-31T16:01:00Z"/>
                <w:rFonts w:ascii="Arial Narrow" w:hAnsi="Arial Narrow"/>
                <w:sz w:val="24"/>
                <w:szCs w:val="24"/>
                <w:lang w:val="en-US"/>
              </w:rPr>
            </w:pPr>
            <w:ins w:id="114" w:author="Deliverance Bougie" w:date="2021-12-31T15:57:00Z">
              <w:r>
                <w:rPr>
                  <w:rFonts w:ascii="Arial Narrow" w:hAnsi="Arial Narrow"/>
                  <w:sz w:val="24"/>
                  <w:szCs w:val="24"/>
                  <w:lang w:val="en-US"/>
                </w:rPr>
                <w:t>The data preparation will be conducted in Stata. This will include</w:t>
              </w:r>
            </w:ins>
            <w:ins w:id="115" w:author="Deliverance Bougie" w:date="2021-12-31T15:58:00Z">
              <w:r>
                <w:rPr>
                  <w:rFonts w:ascii="Arial Narrow" w:hAnsi="Arial Narrow"/>
                  <w:sz w:val="24"/>
                  <w:szCs w:val="24"/>
                  <w:lang w:val="en-US"/>
                </w:rPr>
                <w:t xml:space="preserve"> selecting the necessary variables, renaming variables,</w:t>
              </w:r>
            </w:ins>
            <w:ins w:id="116" w:author="Deliverance Bougie" w:date="2021-12-31T15:59:00Z">
              <w:r w:rsidR="00795CEC">
                <w:rPr>
                  <w:rFonts w:ascii="Arial Narrow" w:hAnsi="Arial Narrow"/>
                  <w:sz w:val="24"/>
                  <w:szCs w:val="24"/>
                  <w:lang w:val="en-US"/>
                </w:rPr>
                <w:t xml:space="preserve"> joining datasets,</w:t>
              </w:r>
            </w:ins>
            <w:ins w:id="117" w:author="Deliverance Bougie" w:date="2021-12-31T15:58:00Z">
              <w:r>
                <w:rPr>
                  <w:rFonts w:ascii="Arial Narrow" w:hAnsi="Arial Narrow"/>
                  <w:sz w:val="24"/>
                  <w:szCs w:val="24"/>
                  <w:lang w:val="en-US"/>
                </w:rPr>
                <w:t xml:space="preserve"> </w:t>
              </w:r>
            </w:ins>
            <w:ins w:id="118" w:author="Deliverance Bougie" w:date="2021-12-31T15:59:00Z">
              <w:r>
                <w:rPr>
                  <w:rFonts w:ascii="Arial Narrow" w:hAnsi="Arial Narrow"/>
                  <w:sz w:val="24"/>
                  <w:szCs w:val="24"/>
                  <w:lang w:val="en-US"/>
                </w:rPr>
                <w:t>dealing with missing data</w:t>
              </w:r>
              <w:r w:rsidR="00795CEC">
                <w:rPr>
                  <w:rFonts w:ascii="Arial Narrow" w:hAnsi="Arial Narrow"/>
                  <w:sz w:val="24"/>
                  <w:szCs w:val="24"/>
                  <w:lang w:val="en-US"/>
                </w:rPr>
                <w:t>, measuring data qualit</w:t>
              </w:r>
            </w:ins>
            <w:ins w:id="119" w:author="Deliverance Bougie" w:date="2021-12-31T16:01:00Z">
              <w:r w:rsidR="00795CEC">
                <w:rPr>
                  <w:rFonts w:ascii="Arial Narrow" w:hAnsi="Arial Narrow"/>
                  <w:sz w:val="24"/>
                  <w:szCs w:val="24"/>
                  <w:lang w:val="en-US"/>
                </w:rPr>
                <w:t>y</w:t>
              </w:r>
            </w:ins>
            <w:ins w:id="120" w:author="Deliverance Bougie" w:date="2021-12-31T16:02:00Z">
              <w:r w:rsidR="00795CEC">
                <w:rPr>
                  <w:rFonts w:ascii="Arial Narrow" w:hAnsi="Arial Narrow"/>
                  <w:sz w:val="24"/>
                  <w:szCs w:val="24"/>
                  <w:lang w:val="en-US"/>
                </w:rPr>
                <w:t>.</w:t>
              </w:r>
            </w:ins>
          </w:p>
          <w:p w14:paraId="5122035E" w14:textId="4C1813A8" w:rsidR="00795CEC" w:rsidRDefault="00795CEC">
            <w:pPr>
              <w:spacing w:after="0" w:line="240" w:lineRule="auto"/>
              <w:rPr>
                <w:ins w:id="121" w:author="Deliverance Bougie" w:date="2021-12-31T16:01:00Z"/>
                <w:rFonts w:ascii="Arial Narrow" w:hAnsi="Arial Narrow"/>
                <w:sz w:val="24"/>
                <w:szCs w:val="24"/>
                <w:lang w:val="en-US"/>
              </w:rPr>
            </w:pPr>
          </w:p>
          <w:p w14:paraId="52B6FBCE" w14:textId="3553BA5E" w:rsidR="00795CEC" w:rsidRDefault="00795CEC">
            <w:pPr>
              <w:spacing w:after="0" w:line="240" w:lineRule="auto"/>
              <w:rPr>
                <w:ins w:id="122" w:author="Deliverance Bougie" w:date="2021-12-31T16:03:00Z"/>
                <w:rFonts w:ascii="Arial Narrow" w:hAnsi="Arial Narrow"/>
                <w:sz w:val="24"/>
                <w:szCs w:val="24"/>
                <w:lang w:val="en-US"/>
              </w:rPr>
            </w:pPr>
            <w:ins w:id="123" w:author="Deliverance Bougie" w:date="2021-12-31T16:01:00Z">
              <w:r>
                <w:rPr>
                  <w:rFonts w:ascii="Arial Narrow" w:hAnsi="Arial Narrow"/>
                  <w:sz w:val="24"/>
                  <w:szCs w:val="24"/>
                  <w:lang w:val="en-US"/>
                </w:rPr>
                <w:t>Aggregated tables will be generated</w:t>
              </w:r>
            </w:ins>
            <w:ins w:id="124" w:author="Deliverance Bougie" w:date="2021-12-31T16:02:00Z">
              <w:r>
                <w:rPr>
                  <w:rFonts w:ascii="Arial Narrow" w:hAnsi="Arial Narrow"/>
                  <w:sz w:val="24"/>
                  <w:szCs w:val="24"/>
                  <w:lang w:val="en-US"/>
                </w:rPr>
                <w:t xml:space="preserve"> after the data preparation</w:t>
              </w:r>
            </w:ins>
            <w:ins w:id="125" w:author="Deliverance Bougie" w:date="2021-12-31T16:01:00Z">
              <w:r>
                <w:rPr>
                  <w:rFonts w:ascii="Arial Narrow" w:hAnsi="Arial Narrow"/>
                  <w:sz w:val="24"/>
                  <w:szCs w:val="24"/>
                  <w:lang w:val="en-US"/>
                </w:rPr>
                <w:t>. These tables will include simple statistics, such as count</w:t>
              </w:r>
            </w:ins>
            <w:ins w:id="126" w:author="Deliverance Bougie" w:date="2021-12-31T16:02:00Z">
              <w:r>
                <w:rPr>
                  <w:rFonts w:ascii="Arial Narrow" w:hAnsi="Arial Narrow"/>
                  <w:sz w:val="24"/>
                  <w:szCs w:val="24"/>
                  <w:lang w:val="en-US"/>
                </w:rPr>
                <w:t>s</w:t>
              </w:r>
            </w:ins>
            <w:ins w:id="127" w:author="Deliverance Bougie" w:date="2021-12-31T16:01:00Z">
              <w:r>
                <w:rPr>
                  <w:rFonts w:ascii="Arial Narrow" w:hAnsi="Arial Narrow"/>
                  <w:sz w:val="24"/>
                  <w:szCs w:val="24"/>
                  <w:lang w:val="en-US"/>
                </w:rPr>
                <w:t>, mean</w:t>
              </w:r>
            </w:ins>
            <w:ins w:id="128" w:author="Deliverance Bougie" w:date="2021-12-31T16:02:00Z">
              <w:r>
                <w:rPr>
                  <w:rFonts w:ascii="Arial Narrow" w:hAnsi="Arial Narrow"/>
                  <w:sz w:val="24"/>
                  <w:szCs w:val="24"/>
                  <w:lang w:val="en-US"/>
                </w:rPr>
                <w:t>, median, confidence intervals</w:t>
              </w:r>
            </w:ins>
            <w:ins w:id="129" w:author="Deliverance Bougie" w:date="2021-12-31T16:03:00Z">
              <w:r>
                <w:rPr>
                  <w:rFonts w:ascii="Arial Narrow" w:hAnsi="Arial Narrow"/>
                  <w:sz w:val="24"/>
                  <w:szCs w:val="24"/>
                  <w:lang w:val="en-US"/>
                </w:rPr>
                <w:t>, and/or proportions</w:t>
              </w:r>
            </w:ins>
            <w:ins w:id="130" w:author="Deliverance Bougie" w:date="2021-12-31T16:02:00Z">
              <w:r>
                <w:rPr>
                  <w:rFonts w:ascii="Arial Narrow" w:hAnsi="Arial Narrow"/>
                  <w:sz w:val="24"/>
                  <w:szCs w:val="24"/>
                  <w:lang w:val="en-US"/>
                </w:rPr>
                <w:t xml:space="preserve"> for each of the</w:t>
              </w:r>
            </w:ins>
            <w:ins w:id="131" w:author="Deliverance Bougie" w:date="2021-12-31T16:03:00Z">
              <w:r>
                <w:rPr>
                  <w:rFonts w:ascii="Arial Narrow" w:hAnsi="Arial Narrow"/>
                  <w:sz w:val="24"/>
                  <w:szCs w:val="24"/>
                  <w:lang w:val="en-US"/>
                </w:rPr>
                <w:t xml:space="preserve"> variables.</w:t>
              </w:r>
            </w:ins>
          </w:p>
          <w:p w14:paraId="68217CF7" w14:textId="53D1B421" w:rsidR="00795CEC" w:rsidRDefault="00795CEC">
            <w:pPr>
              <w:spacing w:after="0" w:line="240" w:lineRule="auto"/>
              <w:rPr>
                <w:ins w:id="132" w:author="Deliverance Bougie" w:date="2021-12-31T16:03:00Z"/>
                <w:rFonts w:ascii="Arial Narrow" w:hAnsi="Arial Narrow"/>
                <w:sz w:val="24"/>
                <w:szCs w:val="24"/>
                <w:lang w:val="en-US"/>
              </w:rPr>
            </w:pPr>
          </w:p>
          <w:p w14:paraId="2EF844F5" w14:textId="35FD6687" w:rsidR="00795CEC" w:rsidRDefault="00795CEC">
            <w:pPr>
              <w:spacing w:after="0" w:line="240" w:lineRule="auto"/>
              <w:rPr>
                <w:ins w:id="133" w:author="Deliverance Bougie" w:date="2021-12-31T16:02:00Z"/>
                <w:rFonts w:ascii="Arial Narrow" w:hAnsi="Arial Narrow"/>
                <w:sz w:val="24"/>
                <w:szCs w:val="24"/>
                <w:lang w:val="en-US"/>
              </w:rPr>
            </w:pPr>
            <w:ins w:id="134" w:author="Deliverance Bougie" w:date="2021-12-31T16:03:00Z">
              <w:r>
                <w:rPr>
                  <w:rFonts w:ascii="Arial Narrow" w:hAnsi="Arial Narrow"/>
                  <w:sz w:val="24"/>
                  <w:szCs w:val="24"/>
                  <w:lang w:val="en-US"/>
                </w:rPr>
                <w:t>The aggregat</w:t>
              </w:r>
            </w:ins>
            <w:ins w:id="135" w:author="Deliverance Bougie" w:date="2021-12-31T16:04:00Z">
              <w:r>
                <w:rPr>
                  <w:rFonts w:ascii="Arial Narrow" w:hAnsi="Arial Narrow"/>
                  <w:sz w:val="24"/>
                  <w:szCs w:val="24"/>
                  <w:lang w:val="en-US"/>
                </w:rPr>
                <w:t xml:space="preserve">ed tables will be used to create </w:t>
              </w:r>
              <w:r w:rsidR="001F3F41">
                <w:rPr>
                  <w:rFonts w:ascii="Arial Narrow" w:hAnsi="Arial Narrow"/>
                  <w:sz w:val="24"/>
                  <w:szCs w:val="24"/>
                  <w:lang w:val="en-US"/>
                </w:rPr>
                <w:t xml:space="preserve">an interactive dashboard. This interface will </w:t>
              </w:r>
            </w:ins>
            <w:ins w:id="136" w:author="Deliverance Bougie" w:date="2021-12-31T16:05:00Z">
              <w:r w:rsidR="001F3F41">
                <w:rPr>
                  <w:rFonts w:ascii="Arial Narrow" w:hAnsi="Arial Narrow"/>
                  <w:sz w:val="24"/>
                  <w:szCs w:val="24"/>
                  <w:lang w:val="en-US"/>
                </w:rPr>
                <w:t xml:space="preserve">allow the user to select variables for </w:t>
              </w:r>
            </w:ins>
            <w:ins w:id="137" w:author="Deliverance Bougie" w:date="2021-12-31T16:06:00Z">
              <w:r w:rsidR="001F3F41">
                <w:rPr>
                  <w:rFonts w:ascii="Arial Narrow" w:hAnsi="Arial Narrow"/>
                  <w:sz w:val="24"/>
                  <w:szCs w:val="24"/>
                  <w:lang w:val="en-US"/>
                </w:rPr>
                <w:t xml:space="preserve">which they wish to see simple statistics, regressions, and visualizations. </w:t>
              </w:r>
            </w:ins>
            <w:ins w:id="138" w:author="Deliverance Bougie" w:date="2021-12-31T16:04:00Z">
              <w:r w:rsidR="001F3F41">
                <w:rPr>
                  <w:rFonts w:ascii="Arial Narrow" w:hAnsi="Arial Narrow"/>
                  <w:sz w:val="24"/>
                  <w:szCs w:val="24"/>
                  <w:lang w:val="en-US"/>
                </w:rPr>
                <w:t xml:space="preserve"> </w:t>
              </w:r>
            </w:ins>
          </w:p>
          <w:p w14:paraId="6FD521E9" w14:textId="77777777" w:rsidR="00795CEC" w:rsidRDefault="00795CEC">
            <w:pPr>
              <w:spacing w:after="0" w:line="240" w:lineRule="auto"/>
              <w:rPr>
                <w:ins w:id="139" w:author="Deliverance Bougie" w:date="2021-12-31T16:01:00Z"/>
                <w:rFonts w:ascii="Arial Narrow" w:hAnsi="Arial Narrow"/>
                <w:sz w:val="24"/>
                <w:szCs w:val="24"/>
                <w:lang w:val="en-US"/>
              </w:rPr>
            </w:pPr>
          </w:p>
          <w:p w14:paraId="0AE91786" w14:textId="59EC962D" w:rsidR="00795CEC" w:rsidRDefault="00795CEC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0F5452" w14:paraId="72AF39BC" w14:textId="77777777">
        <w:tc>
          <w:tcPr>
            <w:tcW w:w="9060" w:type="dxa"/>
          </w:tcPr>
          <w:p w14:paraId="246FDE48" w14:textId="77777777" w:rsidR="000F5452" w:rsidRDefault="00B7292E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="Calibri" w:hAnsi="Arial Narrow" w:cs="Arial"/>
                <w:b/>
                <w:sz w:val="24"/>
                <w:szCs w:val="24"/>
                <w:lang w:val="en-US"/>
              </w:rPr>
              <w:t>Which skills do your team members need to work on this project?</w:t>
            </w:r>
          </w:p>
        </w:tc>
      </w:tr>
      <w:tr w:rsidR="000F5452" w14:paraId="244EA41D" w14:textId="77777777">
        <w:trPr>
          <w:trHeight w:val="2392"/>
        </w:trPr>
        <w:tc>
          <w:tcPr>
            <w:tcW w:w="9060" w:type="dxa"/>
          </w:tcPr>
          <w:p w14:paraId="4746C95F" w14:textId="77777777" w:rsidR="000F5452" w:rsidRPr="00E45C44" w:rsidRDefault="00B7292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Calibri" w:hAnsi="Arial" w:cs="Arial"/>
                <w:rPrChange w:id="140" w:author="Deliverance Bougie" w:date="2021-12-31T15:52:00Z">
                  <w:rPr>
                    <w:rFonts w:ascii="Arial Narrow" w:eastAsia="Calibri" w:hAnsi="Arial Narrow"/>
                  </w:rPr>
                </w:rPrChange>
              </w:rPr>
            </w:pPr>
            <w:r w:rsidRPr="00E45C44">
              <w:rPr>
                <w:rFonts w:ascii="Arial" w:eastAsia="Calibri" w:hAnsi="Arial" w:cs="Arial"/>
                <w:rPrChange w:id="141" w:author="Deliverance Bougie" w:date="2021-12-31T15:52:00Z">
                  <w:rPr>
                    <w:rFonts w:ascii="Arial Narrow" w:eastAsia="Calibri" w:hAnsi="Arial Narrow"/>
                  </w:rPr>
                </w:rPrChange>
              </w:rPr>
              <w:t xml:space="preserve">Knowledge of statistical localization and </w:t>
            </w:r>
            <w:r w:rsidRPr="00E45C44">
              <w:rPr>
                <w:rFonts w:ascii="Arial" w:eastAsia="Calibri" w:hAnsi="Arial" w:cs="Arial"/>
                <w:rPrChange w:id="142" w:author="Deliverance Bougie" w:date="2021-12-31T15:52:00Z">
                  <w:rPr>
                    <w:rFonts w:ascii="Arial Narrow" w:eastAsia="Calibri" w:hAnsi="Arial Narrow"/>
                  </w:rPr>
                </w:rPrChange>
              </w:rPr>
              <w:t>dispersion parameters</w:t>
            </w:r>
          </w:p>
          <w:p w14:paraId="01A826E5" w14:textId="77777777" w:rsidR="000F5452" w:rsidRPr="00E45C44" w:rsidRDefault="00B7292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Calibri" w:hAnsi="Arial" w:cs="Arial"/>
                <w:rPrChange w:id="143" w:author="Deliverance Bougie" w:date="2021-12-31T15:52:00Z">
                  <w:rPr>
                    <w:rFonts w:ascii="Arial Narrow" w:eastAsia="Calibri" w:hAnsi="Arial Narrow"/>
                  </w:rPr>
                </w:rPrChange>
              </w:rPr>
            </w:pPr>
            <w:r w:rsidRPr="00E45C44">
              <w:rPr>
                <w:rFonts w:ascii="Arial" w:eastAsia="Calibri" w:hAnsi="Arial" w:cs="Arial"/>
                <w:rPrChange w:id="144" w:author="Deliverance Bougie" w:date="2021-12-31T15:52:00Z">
                  <w:rPr>
                    <w:rFonts w:ascii="Arial Narrow" w:eastAsia="Calibri" w:hAnsi="Arial Narrow"/>
                  </w:rPr>
                </w:rPrChange>
              </w:rPr>
              <w:t>Programming skills in data preparation in R and Stata</w:t>
            </w:r>
          </w:p>
          <w:p w14:paraId="2AE8C974" w14:textId="77777777" w:rsidR="000F5452" w:rsidRPr="00E45C44" w:rsidRDefault="00B7292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Calibri" w:hAnsi="Arial" w:cs="Arial"/>
                <w:rPrChange w:id="145" w:author="Deliverance Bougie" w:date="2021-12-31T15:52:00Z">
                  <w:rPr>
                    <w:rFonts w:ascii="Arial Narrow" w:eastAsia="Calibri" w:hAnsi="Arial Narrow"/>
                  </w:rPr>
                </w:rPrChange>
              </w:rPr>
            </w:pPr>
            <w:r w:rsidRPr="00E45C44">
              <w:rPr>
                <w:rFonts w:ascii="Arial" w:eastAsia="Calibri" w:hAnsi="Arial" w:cs="Arial"/>
                <w:rPrChange w:id="146" w:author="Deliverance Bougie" w:date="2021-12-31T15:52:00Z">
                  <w:rPr>
                    <w:rFonts w:ascii="Arial Narrow" w:eastAsia="Calibri" w:hAnsi="Arial Narrow"/>
                  </w:rPr>
                </w:rPrChange>
              </w:rPr>
              <w:t>Understanding about metadata and dataset documentation</w:t>
            </w:r>
          </w:p>
          <w:p w14:paraId="3F852BB4" w14:textId="67B44AED" w:rsidR="000F5452" w:rsidRPr="00E45C44" w:rsidRDefault="00B7292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Calibri" w:hAnsi="Arial" w:cs="Arial"/>
                <w:rPrChange w:id="147" w:author="Deliverance Bougie" w:date="2021-12-31T15:52:00Z">
                  <w:rPr>
                    <w:rFonts w:ascii="Arial Narrow" w:eastAsia="Calibri" w:hAnsi="Arial Narrow"/>
                  </w:rPr>
                </w:rPrChange>
              </w:rPr>
            </w:pPr>
            <w:r w:rsidRPr="00E45C44">
              <w:rPr>
                <w:rFonts w:ascii="Arial" w:eastAsia="Calibri" w:hAnsi="Arial" w:cs="Arial"/>
                <w:rPrChange w:id="148" w:author="Deliverance Bougie" w:date="2021-12-31T15:52:00Z">
                  <w:rPr>
                    <w:rFonts w:ascii="Arial Narrow" w:eastAsia="Calibri" w:hAnsi="Arial Narrow"/>
                  </w:rPr>
                </w:rPrChange>
              </w:rPr>
              <w:t xml:space="preserve">Programming skills in </w:t>
            </w:r>
            <w:ins w:id="149" w:author="Deliverance Bougie" w:date="2021-12-31T15:56:00Z">
              <w:r w:rsidR="0023654B">
                <w:rPr>
                  <w:rFonts w:ascii="Arial" w:eastAsia="Calibri" w:hAnsi="Arial" w:cs="Arial"/>
                </w:rPr>
                <w:t xml:space="preserve">R </w:t>
              </w:r>
            </w:ins>
            <w:del w:id="150" w:author="Deliverance Bougie" w:date="2021-12-31T15:56:00Z">
              <w:r w:rsidRPr="00E45C44" w:rsidDel="0023654B">
                <w:rPr>
                  <w:rFonts w:ascii="Arial" w:eastAsia="Calibri" w:hAnsi="Arial" w:cs="Arial"/>
                  <w:rPrChange w:id="151" w:author="Deliverance Bougie" w:date="2021-12-31T15:52:00Z">
                    <w:rPr>
                      <w:rFonts w:ascii="Arial Narrow" w:eastAsia="Calibri" w:hAnsi="Arial Narrow"/>
                    </w:rPr>
                  </w:rPrChange>
                </w:rPr>
                <w:delText>s</w:delText>
              </w:r>
            </w:del>
            <w:ins w:id="152" w:author="Deliverance Bougie" w:date="2021-12-31T15:56:00Z">
              <w:r w:rsidR="0023654B">
                <w:rPr>
                  <w:rFonts w:ascii="Arial" w:eastAsia="Calibri" w:hAnsi="Arial" w:cs="Arial"/>
                </w:rPr>
                <w:t>S</w:t>
              </w:r>
            </w:ins>
            <w:r w:rsidRPr="00E45C44">
              <w:rPr>
                <w:rFonts w:ascii="Arial" w:eastAsia="Calibri" w:hAnsi="Arial" w:cs="Arial"/>
                <w:rPrChange w:id="153" w:author="Deliverance Bougie" w:date="2021-12-31T15:52:00Z">
                  <w:rPr>
                    <w:rFonts w:ascii="Arial Narrow" w:eastAsia="Calibri" w:hAnsi="Arial Narrow"/>
                  </w:rPr>
                </w:rPrChange>
              </w:rPr>
              <w:t>hiny to build</w:t>
            </w:r>
            <w:ins w:id="154" w:author="Deliverance Bougie" w:date="2021-12-31T15:56:00Z">
              <w:r w:rsidR="0023654B">
                <w:rPr>
                  <w:rFonts w:ascii="Arial" w:eastAsia="Calibri" w:hAnsi="Arial" w:cs="Arial"/>
                </w:rPr>
                <w:t xml:space="preserve"> an</w:t>
              </w:r>
            </w:ins>
            <w:r w:rsidRPr="00E45C44">
              <w:rPr>
                <w:rFonts w:ascii="Arial" w:eastAsia="Calibri" w:hAnsi="Arial" w:cs="Arial"/>
                <w:rPrChange w:id="155" w:author="Deliverance Bougie" w:date="2021-12-31T15:52:00Z">
                  <w:rPr>
                    <w:rFonts w:ascii="Arial Narrow" w:eastAsia="Calibri" w:hAnsi="Arial Narrow"/>
                  </w:rPr>
                </w:rPrChange>
              </w:rPr>
              <w:t xml:space="preserve"> interactive data</w:t>
            </w:r>
            <w:ins w:id="156" w:author="Deliverance Bougie" w:date="2021-12-31T15:56:00Z">
              <w:r w:rsidR="0023654B">
                <w:rPr>
                  <w:rFonts w:ascii="Arial" w:eastAsia="Calibri" w:hAnsi="Arial" w:cs="Arial"/>
                </w:rPr>
                <w:t xml:space="preserve"> </w:t>
              </w:r>
            </w:ins>
            <w:r w:rsidRPr="00E45C44">
              <w:rPr>
                <w:rFonts w:ascii="Arial" w:eastAsia="Calibri" w:hAnsi="Arial" w:cs="Arial"/>
                <w:rPrChange w:id="157" w:author="Deliverance Bougie" w:date="2021-12-31T15:52:00Z">
                  <w:rPr>
                    <w:rFonts w:ascii="Arial Narrow" w:eastAsia="Calibri" w:hAnsi="Arial Narrow"/>
                  </w:rPr>
                </w:rPrChange>
              </w:rPr>
              <w:t>platform</w:t>
            </w:r>
            <w:del w:id="158" w:author="Deliverance Bougie" w:date="2021-12-31T15:56:00Z">
              <w:r w:rsidRPr="00E45C44" w:rsidDel="0023654B">
                <w:rPr>
                  <w:rFonts w:ascii="Arial" w:eastAsia="Calibri" w:hAnsi="Arial" w:cs="Arial"/>
                  <w:rPrChange w:id="159" w:author="Deliverance Bougie" w:date="2021-12-31T15:52:00Z">
                    <w:rPr>
                      <w:rFonts w:ascii="Arial Narrow" w:eastAsia="Calibri" w:hAnsi="Arial Narrow"/>
                    </w:rPr>
                  </w:rPrChange>
                </w:rPr>
                <w:delText>.</w:delText>
              </w:r>
            </w:del>
          </w:p>
          <w:p w14:paraId="72EA5F15" w14:textId="77777777" w:rsidR="000F5452" w:rsidRPr="00E45C44" w:rsidRDefault="00B7292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  <w:rPrChange w:id="160" w:author="Deliverance Bougie" w:date="2021-12-31T15:52:00Z">
                  <w:rPr>
                    <w:rFonts w:ascii="Arial Narrow" w:hAnsi="Arial Narrow"/>
                    <w:sz w:val="24"/>
                    <w:szCs w:val="24"/>
                    <w:lang w:val="en-US"/>
                  </w:rPr>
                </w:rPrChange>
              </w:rPr>
            </w:pPr>
            <w:r w:rsidRPr="00E45C44">
              <w:rPr>
                <w:rFonts w:ascii="Arial" w:eastAsia="Calibri" w:hAnsi="Arial" w:cs="Arial"/>
                <w:rPrChange w:id="161" w:author="Deliverance Bougie" w:date="2021-12-31T15:52:00Z">
                  <w:rPr>
                    <w:rFonts w:ascii="Arial Narrow" w:eastAsia="Calibri" w:hAnsi="Arial Narrow"/>
                  </w:rPr>
                </w:rPrChange>
              </w:rPr>
              <w:t>Knowledge and programming skills in the area of data visualiza</w:t>
            </w:r>
            <w:r w:rsidRPr="00E45C44">
              <w:rPr>
                <w:rFonts w:ascii="Arial" w:eastAsia="Calibri" w:hAnsi="Arial" w:cs="Arial"/>
                <w:rPrChange w:id="162" w:author="Deliverance Bougie" w:date="2021-12-31T15:52:00Z">
                  <w:rPr>
                    <w:rFonts w:ascii="Arial Narrow" w:eastAsia="Calibri" w:hAnsi="Arial Narrow"/>
                  </w:rPr>
                </w:rPrChange>
              </w:rPr>
              <w:t>tion</w:t>
            </w:r>
          </w:p>
        </w:tc>
      </w:tr>
      <w:tr w:rsidR="000F5452" w14:paraId="66D34E00" w14:textId="77777777">
        <w:tc>
          <w:tcPr>
            <w:tcW w:w="9060" w:type="dxa"/>
          </w:tcPr>
          <w:p w14:paraId="77FAAD32" w14:textId="77777777" w:rsidR="000F5452" w:rsidRDefault="00B7292E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eastAsia="Calibri" w:hAnsi="Arial Narrow" w:cs="Arial"/>
                <w:b/>
                <w:sz w:val="24"/>
                <w:szCs w:val="24"/>
                <w:lang w:val="en-US"/>
              </w:rPr>
              <w:t xml:space="preserve">What are the general tasks of each </w:t>
            </w:r>
            <w:proofErr w:type="gramStart"/>
            <w:r>
              <w:rPr>
                <w:rFonts w:ascii="Arial Narrow" w:eastAsia="Calibri" w:hAnsi="Arial Narrow" w:cs="Arial"/>
                <w:b/>
                <w:sz w:val="24"/>
                <w:szCs w:val="24"/>
                <w:lang w:val="en-US"/>
              </w:rPr>
              <w:t>team mate</w:t>
            </w:r>
            <w:proofErr w:type="gramEnd"/>
            <w:r>
              <w:rPr>
                <w:rFonts w:ascii="Arial Narrow" w:eastAsia="Calibri" w:hAnsi="Arial Narrow" w:cs="Arial"/>
                <w:b/>
                <w:sz w:val="24"/>
                <w:szCs w:val="24"/>
                <w:lang w:val="en-US"/>
              </w:rPr>
              <w:t>?</w:t>
            </w:r>
          </w:p>
        </w:tc>
      </w:tr>
      <w:tr w:rsidR="000F5452" w14:paraId="0D9081A7" w14:textId="77777777">
        <w:trPr>
          <w:trHeight w:val="2975"/>
        </w:trPr>
        <w:tc>
          <w:tcPr>
            <w:tcW w:w="9060" w:type="dxa"/>
          </w:tcPr>
          <w:p w14:paraId="53643323" w14:textId="77777777" w:rsidR="000F5452" w:rsidRDefault="000F5452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  <w:p w14:paraId="460A9716" w14:textId="77777777" w:rsidR="000F5452" w:rsidRPr="00E45C44" w:rsidRDefault="00B7292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  <w:rPrChange w:id="163" w:author="Deliverance Bougie" w:date="2021-12-31T15:52:00Z">
                  <w:rPr>
                    <w:rFonts w:ascii="Arial Narrow" w:hAnsi="Arial Narrow" w:cs="Arial"/>
                    <w:sz w:val="24"/>
                    <w:szCs w:val="24"/>
                    <w:lang w:val="en-US"/>
                  </w:rPr>
                </w:rPrChange>
              </w:rPr>
            </w:pPr>
            <w:r w:rsidRPr="00E45C44">
              <w:rPr>
                <w:rFonts w:ascii="Arial" w:eastAsia="Calibri" w:hAnsi="Arial" w:cs="Arial"/>
                <w:rPrChange w:id="164" w:author="Deliverance Bougie" w:date="2021-12-31T15:52:00Z">
                  <w:rPr>
                    <w:rFonts w:ascii="Arial Narrow" w:eastAsia="Calibri" w:hAnsi="Arial Narrow" w:cs="Arial"/>
                  </w:rPr>
                </w:rPrChange>
              </w:rPr>
              <w:t>Since the project is very ambitious and requires a lot of programming, all project members will have to work on these areas. However, splitting the work packages as soon as the idea is clearly defined i</w:t>
            </w:r>
            <w:r w:rsidRPr="00E45C44">
              <w:rPr>
                <w:rFonts w:ascii="Arial" w:eastAsia="Calibri" w:hAnsi="Arial" w:cs="Arial"/>
                <w:rPrChange w:id="165" w:author="Deliverance Bougie" w:date="2021-12-31T15:52:00Z">
                  <w:rPr>
                    <w:rFonts w:ascii="Arial Narrow" w:eastAsia="Calibri" w:hAnsi="Arial Narrow" w:cs="Arial"/>
                  </w:rPr>
                </w:rPrChange>
              </w:rPr>
              <w:t xml:space="preserve">s possible at any time. </w:t>
            </w:r>
          </w:p>
          <w:p w14:paraId="1F530AE0" w14:textId="77777777" w:rsidR="000F5452" w:rsidRPr="00E45C44" w:rsidRDefault="000F54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  <w:rPrChange w:id="166" w:author="Deliverance Bougie" w:date="2021-12-31T15:52:00Z">
                  <w:rPr>
                    <w:rFonts w:ascii="Arial Narrow" w:hAnsi="Arial Narrow" w:cs="Arial"/>
                    <w:sz w:val="24"/>
                    <w:szCs w:val="24"/>
                    <w:lang w:val="en-US"/>
                  </w:rPr>
                </w:rPrChange>
              </w:rPr>
            </w:pPr>
          </w:p>
          <w:p w14:paraId="4FD4EBB8" w14:textId="77777777" w:rsidR="000F5452" w:rsidRPr="00E45C44" w:rsidRDefault="00B7292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Calibri" w:hAnsi="Arial" w:cs="Arial"/>
                <w:rPrChange w:id="167" w:author="Deliverance Bougie" w:date="2021-12-31T15:52:00Z">
                  <w:rPr>
                    <w:rFonts w:ascii="Arial Narrow" w:eastAsia="Calibri" w:hAnsi="Arial Narrow" w:cs="Arial"/>
                  </w:rPr>
                </w:rPrChange>
              </w:rPr>
            </w:pPr>
            <w:r w:rsidRPr="00E45C44">
              <w:rPr>
                <w:rFonts w:ascii="Arial" w:eastAsia="Calibri" w:hAnsi="Arial" w:cs="Arial"/>
                <w:rPrChange w:id="168" w:author="Deliverance Bougie" w:date="2021-12-31T15:52:00Z">
                  <w:rPr>
                    <w:rFonts w:ascii="Arial Narrow" w:eastAsia="Calibri" w:hAnsi="Arial Narrow" w:cs="Arial"/>
                  </w:rPr>
                </w:rPrChange>
              </w:rPr>
              <w:t xml:space="preserve">Data preparation in Stata </w:t>
            </w:r>
          </w:p>
          <w:p w14:paraId="3663E276" w14:textId="77777777" w:rsidR="000F5452" w:rsidRPr="00E45C44" w:rsidRDefault="00B7292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Calibri" w:hAnsi="Arial" w:cs="Arial"/>
                <w:rPrChange w:id="169" w:author="Deliverance Bougie" w:date="2021-12-31T15:52:00Z">
                  <w:rPr>
                    <w:rFonts w:ascii="Arial Narrow" w:eastAsia="Calibri" w:hAnsi="Arial Narrow" w:cs="Arial"/>
                  </w:rPr>
                </w:rPrChange>
              </w:rPr>
            </w:pPr>
            <w:r w:rsidRPr="00E45C44">
              <w:rPr>
                <w:rFonts w:ascii="Arial" w:eastAsia="Calibri" w:hAnsi="Arial" w:cs="Arial"/>
                <w:rPrChange w:id="170" w:author="Deliverance Bougie" w:date="2021-12-31T15:52:00Z">
                  <w:rPr>
                    <w:rFonts w:ascii="Arial Narrow" w:eastAsia="Calibri" w:hAnsi="Arial Narrow" w:cs="Arial"/>
                  </w:rPr>
                </w:rPrChange>
              </w:rPr>
              <w:t>Generation of aggregated tables in csv format</w:t>
            </w:r>
          </w:p>
          <w:p w14:paraId="30F3A2EF" w14:textId="03BF7F6C" w:rsidR="000F5452" w:rsidRPr="00E45C44" w:rsidRDefault="00B7292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Calibri" w:hAnsi="Arial" w:cs="Arial"/>
                <w:rPrChange w:id="171" w:author="Deliverance Bougie" w:date="2021-12-31T15:52:00Z">
                  <w:rPr>
                    <w:rFonts w:ascii="Arial Narrow" w:eastAsia="Calibri" w:hAnsi="Arial Narrow" w:cs="Arial"/>
                  </w:rPr>
                </w:rPrChange>
              </w:rPr>
            </w:pPr>
            <w:r w:rsidRPr="00E45C44">
              <w:rPr>
                <w:rFonts w:ascii="Arial" w:eastAsia="Calibri" w:hAnsi="Arial" w:cs="Arial"/>
                <w:rPrChange w:id="172" w:author="Deliverance Bougie" w:date="2021-12-31T15:52:00Z">
                  <w:rPr>
                    <w:rFonts w:ascii="Arial Narrow" w:eastAsia="Calibri" w:hAnsi="Arial Narrow" w:cs="Arial"/>
                  </w:rPr>
                </w:rPrChange>
              </w:rPr>
              <w:t>Processing of aggregated tables in plotly</w:t>
            </w:r>
            <w:r w:rsidRPr="00E45C44">
              <w:rPr>
                <w:rFonts w:ascii="Arial" w:eastAsia="Calibri" w:hAnsi="Arial" w:cs="Arial"/>
                <w:rPrChange w:id="173" w:author="Deliverance Bougie" w:date="2021-12-31T15:52:00Z">
                  <w:rPr>
                    <w:rFonts w:ascii="Arial Narrow" w:eastAsia="Calibri" w:hAnsi="Arial Narrow" w:cs="Arial"/>
                  </w:rPr>
                </w:rPrChange>
              </w:rPr>
              <w:t xml:space="preserve"> graphs</w:t>
            </w:r>
            <w:ins w:id="174" w:author="Deliverance Bougie" w:date="2021-12-31T15:54:00Z">
              <w:r w:rsidR="0023654B">
                <w:rPr>
                  <w:rFonts w:ascii="Arial" w:eastAsia="Calibri" w:hAnsi="Arial" w:cs="Arial"/>
                </w:rPr>
                <w:t xml:space="preserve"> (R package)</w:t>
              </w:r>
            </w:ins>
          </w:p>
          <w:p w14:paraId="0DBE6B0B" w14:textId="72FEF5F6" w:rsidR="000F5452" w:rsidRPr="00E45C44" w:rsidRDefault="00B7292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  <w:rPrChange w:id="175" w:author="Deliverance Bougie" w:date="2021-12-31T15:52:00Z">
                  <w:rPr>
                    <w:rFonts w:ascii="Arial Narrow" w:hAnsi="Arial Narrow" w:cs="Arial"/>
                    <w:sz w:val="24"/>
                    <w:szCs w:val="24"/>
                    <w:lang w:val="en-US"/>
                  </w:rPr>
                </w:rPrChange>
              </w:rPr>
            </w:pPr>
            <w:r w:rsidRPr="00E45C44">
              <w:rPr>
                <w:rFonts w:ascii="Arial" w:eastAsia="Calibri" w:hAnsi="Arial" w:cs="Arial"/>
                <w:rPrChange w:id="176" w:author="Deliverance Bougie" w:date="2021-12-31T15:52:00Z">
                  <w:rPr>
                    <w:rFonts w:ascii="Arial Narrow" w:eastAsia="Calibri" w:hAnsi="Arial Narrow" w:cs="Arial"/>
                  </w:rPr>
                </w:rPrChange>
              </w:rPr>
              <w:t xml:space="preserve">Creating the user interface in </w:t>
            </w:r>
            <w:ins w:id="177" w:author="Deliverance Bougie" w:date="2021-12-31T15:53:00Z">
              <w:r w:rsidR="00E45C44">
                <w:rPr>
                  <w:rFonts w:ascii="Arial" w:eastAsia="Calibri" w:hAnsi="Arial" w:cs="Arial"/>
                </w:rPr>
                <w:t xml:space="preserve"> R </w:t>
              </w:r>
            </w:ins>
            <w:del w:id="178" w:author="Deliverance Bougie" w:date="2021-12-31T15:53:00Z">
              <w:r w:rsidRPr="00E45C44" w:rsidDel="00E45C44">
                <w:rPr>
                  <w:rFonts w:ascii="Arial" w:eastAsia="Calibri" w:hAnsi="Arial" w:cs="Arial"/>
                  <w:rPrChange w:id="179" w:author="Deliverance Bougie" w:date="2021-12-31T15:52:00Z">
                    <w:rPr>
                      <w:rFonts w:ascii="Arial Narrow" w:eastAsia="Calibri" w:hAnsi="Arial Narrow" w:cs="Arial"/>
                    </w:rPr>
                  </w:rPrChange>
                </w:rPr>
                <w:delText>s</w:delText>
              </w:r>
            </w:del>
            <w:ins w:id="180" w:author="Deliverance Bougie" w:date="2021-12-31T15:53:00Z">
              <w:r w:rsidR="00E45C44">
                <w:rPr>
                  <w:rFonts w:ascii="Arial" w:eastAsia="Calibri" w:hAnsi="Arial" w:cs="Arial"/>
                </w:rPr>
                <w:t>S</w:t>
              </w:r>
            </w:ins>
            <w:r w:rsidRPr="00E45C44">
              <w:rPr>
                <w:rFonts w:ascii="Arial" w:eastAsia="Calibri" w:hAnsi="Arial" w:cs="Arial"/>
                <w:rPrChange w:id="181" w:author="Deliverance Bougie" w:date="2021-12-31T15:52:00Z">
                  <w:rPr>
                    <w:rFonts w:ascii="Arial Narrow" w:eastAsia="Calibri" w:hAnsi="Arial Narrow" w:cs="Arial"/>
                  </w:rPr>
                </w:rPrChange>
              </w:rPr>
              <w:t>hiny</w:t>
            </w:r>
          </w:p>
          <w:p w14:paraId="5D1D2BA8" w14:textId="77777777" w:rsidR="000F5452" w:rsidRDefault="000F5452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  <w:p w14:paraId="4320C1BE" w14:textId="77777777" w:rsidR="000F5452" w:rsidRDefault="000F5452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  <w:p w14:paraId="5AB57D93" w14:textId="77777777" w:rsidR="000F5452" w:rsidRDefault="000F5452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  <w:p w14:paraId="7F9F4B49" w14:textId="77777777" w:rsidR="000F5452" w:rsidRDefault="000F5452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  <w:p w14:paraId="1D183C63" w14:textId="77777777" w:rsidR="000F5452" w:rsidRDefault="000F5452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  <w:p w14:paraId="45D16806" w14:textId="77777777" w:rsidR="000F5452" w:rsidRDefault="000F5452">
            <w:pPr>
              <w:spacing w:after="0" w:line="24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</w:tbl>
    <w:p w14:paraId="7BCAA47A" w14:textId="77777777" w:rsidR="000F5452" w:rsidRDefault="000F5452">
      <w:pPr>
        <w:rPr>
          <w:rFonts w:ascii="Arial Narrow" w:hAnsi="Arial Narrow"/>
          <w:sz w:val="24"/>
          <w:szCs w:val="24"/>
          <w:lang w:val="en-US"/>
        </w:rPr>
      </w:pPr>
    </w:p>
    <w:sectPr w:rsidR="000F5452">
      <w:headerReference w:type="default" r:id="rId20"/>
      <w:footerReference w:type="default" r:id="rId21"/>
      <w:pgSz w:w="11906" w:h="16838"/>
      <w:pgMar w:top="2268" w:right="1418" w:bottom="1134" w:left="1418" w:header="709" w:footer="709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Deliverance Bougie" w:date="2021-12-31T15:13:00Z" w:initials="DB">
    <w:p w14:paraId="6B98DC3C" w14:textId="3B5BF60E" w:rsidR="00071D0D" w:rsidRDefault="00071D0D">
      <w:pPr>
        <w:pStyle w:val="CommentText"/>
      </w:pPr>
      <w:r>
        <w:rPr>
          <w:rStyle w:val="CommentReference"/>
        </w:rPr>
        <w:annotationRef/>
      </w:r>
      <w:r>
        <w:t>I would like to rephrase this, but I cannot think of something better.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98DC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99CB7" w16cex:dateUtc="2021-12-31T2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98DC3C" w16cid:durableId="25799C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12EA" w14:textId="77777777" w:rsidR="00B7292E" w:rsidRDefault="00B7292E">
      <w:pPr>
        <w:spacing w:after="0" w:line="240" w:lineRule="auto"/>
      </w:pPr>
      <w:r>
        <w:separator/>
      </w:r>
    </w:p>
  </w:endnote>
  <w:endnote w:type="continuationSeparator" w:id="0">
    <w:p w14:paraId="4C838D12" w14:textId="77777777" w:rsidR="00B7292E" w:rsidRDefault="00B7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9C5A7" w14:textId="77777777" w:rsidR="000F5452" w:rsidRDefault="00B7292E">
    <w:pPr>
      <w:pStyle w:val="Footer"/>
    </w:pPr>
    <w:r>
      <w:rPr>
        <w:noProof/>
      </w:rPr>
      <w:drawing>
        <wp:anchor distT="0" distB="0" distL="0" distR="0" simplePos="0" relativeHeight="4" behindDoc="1" locked="0" layoutInCell="0" allowOverlap="1" wp14:anchorId="7F6B176B" wp14:editId="4A6E66D8">
          <wp:simplePos x="0" y="0"/>
          <wp:positionH relativeFrom="column">
            <wp:posOffset>3801110</wp:posOffset>
          </wp:positionH>
          <wp:positionV relativeFrom="paragraph">
            <wp:posOffset>81280</wp:posOffset>
          </wp:positionV>
          <wp:extent cx="1940560" cy="313055"/>
          <wp:effectExtent l="0" t="0" r="0" b="0"/>
          <wp:wrapNone/>
          <wp:docPr id="2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0560" cy="313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86C59CB" wp14:editId="3FBD74BF">
          <wp:extent cx="2070735" cy="531495"/>
          <wp:effectExtent l="0" t="0" r="0" b="0"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9732" t="18607" b="23214"/>
                  <a:stretch>
                    <a:fillRect/>
                  </a:stretch>
                </pic:blipFill>
                <pic:spPr bwMode="auto">
                  <a:xfrm>
                    <a:off x="0" y="0"/>
                    <a:ext cx="2070735" cy="531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9FDD" w14:textId="77777777" w:rsidR="00B7292E" w:rsidRDefault="00B7292E">
      <w:pPr>
        <w:spacing w:after="0" w:line="240" w:lineRule="auto"/>
      </w:pPr>
      <w:r>
        <w:separator/>
      </w:r>
    </w:p>
  </w:footnote>
  <w:footnote w:type="continuationSeparator" w:id="0">
    <w:p w14:paraId="4C3F29BA" w14:textId="77777777" w:rsidR="00B7292E" w:rsidRDefault="00B7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9061B" w14:textId="77777777" w:rsidR="000F5452" w:rsidRDefault="00B7292E">
    <w:pPr>
      <w:pStyle w:val="Header"/>
    </w:pPr>
    <w:r>
      <w:rPr>
        <w:noProof/>
      </w:rPr>
      <w:drawing>
        <wp:anchor distT="0" distB="0" distL="114300" distR="114300" simplePos="0" relativeHeight="7" behindDoc="0" locked="0" layoutInCell="0" allowOverlap="1" wp14:anchorId="20C2A4DA" wp14:editId="663AF8E3">
          <wp:simplePos x="0" y="0"/>
          <wp:positionH relativeFrom="leftMargin">
            <wp:posOffset>581660</wp:posOffset>
          </wp:positionH>
          <wp:positionV relativeFrom="paragraph">
            <wp:posOffset>-106680</wp:posOffset>
          </wp:positionV>
          <wp:extent cx="3257550" cy="568325"/>
          <wp:effectExtent l="0" t="0" r="0" b="0"/>
          <wp:wrapTight wrapText="bothSides">
            <wp:wrapPolygon edited="0">
              <wp:start x="250" y="0"/>
              <wp:lineTo x="-4" y="11581"/>
              <wp:lineTo x="880" y="13025"/>
              <wp:lineTo x="5682" y="13025"/>
              <wp:lineTo x="5555" y="20989"/>
              <wp:lineTo x="21217" y="20989"/>
              <wp:lineTo x="21344" y="17372"/>
              <wp:lineTo x="20965" y="13025"/>
              <wp:lineTo x="21471" y="10129"/>
              <wp:lineTo x="11491" y="0"/>
              <wp:lineTo x="250" y="0"/>
            </wp:wrapPolygon>
          </wp:wrapTight>
          <wp:docPr id="1" name="Bild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5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57550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ADA"/>
    <w:multiLevelType w:val="multilevel"/>
    <w:tmpl w:val="9724A4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DE6349"/>
    <w:multiLevelType w:val="multilevel"/>
    <w:tmpl w:val="7E68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BF477E5"/>
    <w:multiLevelType w:val="multilevel"/>
    <w:tmpl w:val="B498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liverance Bougie">
    <w15:presenceInfo w15:providerId="Windows Live" w15:userId="8d36407d37d4eb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52"/>
    <w:rsid w:val="00071D0D"/>
    <w:rsid w:val="000F5452"/>
    <w:rsid w:val="0011721C"/>
    <w:rsid w:val="001B61B3"/>
    <w:rsid w:val="001F3F41"/>
    <w:rsid w:val="0023654B"/>
    <w:rsid w:val="00331A64"/>
    <w:rsid w:val="0038305B"/>
    <w:rsid w:val="004B2F5D"/>
    <w:rsid w:val="00795CEC"/>
    <w:rsid w:val="008949E9"/>
    <w:rsid w:val="00A25C3F"/>
    <w:rsid w:val="00AA1E61"/>
    <w:rsid w:val="00B7292E"/>
    <w:rsid w:val="00BD6106"/>
    <w:rsid w:val="00E45C44"/>
    <w:rsid w:val="00E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C7DD"/>
  <w15:docId w15:val="{E5F00B75-8F98-4B5D-AF87-9DBDF67B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7E2"/>
    <w:pPr>
      <w:spacing w:after="160" w:line="259" w:lineRule="auto"/>
    </w:pPr>
  </w:style>
  <w:style w:type="paragraph" w:styleId="Heading1">
    <w:name w:val="heading 1"/>
    <w:basedOn w:val="berschrift"/>
    <w:next w:val="BodyText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957E2"/>
  </w:style>
  <w:style w:type="character" w:customStyle="1" w:styleId="FooterChar">
    <w:name w:val="Footer Char"/>
    <w:basedOn w:val="DefaultParagraphFont"/>
    <w:link w:val="Footer"/>
    <w:uiPriority w:val="99"/>
    <w:qFormat/>
    <w:rsid w:val="006957E2"/>
  </w:style>
  <w:style w:type="character" w:customStyle="1" w:styleId="Internetverknpfung">
    <w:name w:val="Internetverknüpfung"/>
    <w:rPr>
      <w:color w:val="000080"/>
      <w:u w:val="single"/>
      <w:lang/>
    </w:rPr>
  </w:style>
  <w:style w:type="character" w:customStyle="1" w:styleId="Aufzhlungszeichen">
    <w:name w:val="Aufzählungszeichen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Arial"/>
      <w:lang/>
    </w:rPr>
  </w:style>
  <w:style w:type="paragraph" w:customStyle="1" w:styleId="Kopf-undFuzeile">
    <w:name w:val="Kopf- und Fußzeil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957E2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957E2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inhalt"/>
    <w:basedOn w:val="Normal"/>
    <w:qFormat/>
    <w:pPr>
      <w:widowControl w:val="0"/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695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31A64"/>
    <w:pPr>
      <w:suppressAutoHyphens w:val="0"/>
    </w:pPr>
  </w:style>
  <w:style w:type="character" w:styleId="CommentReference">
    <w:name w:val="annotation reference"/>
    <w:basedOn w:val="DefaultParagraphFont"/>
    <w:uiPriority w:val="99"/>
    <w:semiHidden/>
    <w:unhideWhenUsed/>
    <w:rsid w:val="00071D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D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D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D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D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ompanion.soep.de/Target%20Population%20and%20Samples/index.html" TargetMode="External"/><Relationship Id="rId18" Type="http://schemas.openxmlformats.org/officeDocument/2006/relationships/hyperlink" Target="https://www.diw.de/sixcms/detail.php?id=diw_01.c.814095.e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://companion.soep.de/Topics%20of%20SOEPcore/index.html" TargetMode="Externa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exandru.cernat@manchester.ac.uk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hyperlink" Target="javascript:linkTo_UnCryptMailto('nbjmup%2Bg\%2FlfvtdiAvoj.nbooifjn\%2Fef');" TargetMode="External"/><Relationship Id="rId19" Type="http://schemas.openxmlformats.org/officeDocument/2006/relationships/hyperlink" Target="https://www.diw.de/en/diw_01.c.601584.en/data_acces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1E7C3109A8ED40B7059E338730487B" ma:contentTypeVersion="11" ma:contentTypeDescription="Ein neues Dokument erstellen." ma:contentTypeScope="" ma:versionID="7628459879d19cd2ebf9a1367d37bb9f">
  <xsd:schema xmlns:xsd="http://www.w3.org/2001/XMLSchema" xmlns:xs="http://www.w3.org/2001/XMLSchema" xmlns:p="http://schemas.microsoft.com/office/2006/metadata/properties" xmlns:ns2="fb75fef6-dbba-43c2-bd77-5e2973926c0e" xmlns:ns3="6be5e7ce-9f58-401d-8166-6a8f4524c7f9" targetNamespace="http://schemas.microsoft.com/office/2006/metadata/properties" ma:root="true" ma:fieldsID="8d7b53fda80273d2c183f6cd920f8383" ns2:_="" ns3:_="">
    <xsd:import namespace="fb75fef6-dbba-43c2-bd77-5e2973926c0e"/>
    <xsd:import namespace="6be5e7ce-9f58-401d-8166-6a8f4524c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5fef6-dbba-43c2-bd77-5e2973926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5e7ce-9f58-401d-8166-6a8f4524c7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87C593-A21C-4C05-8CA2-AA00D85320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BF0B38-A92E-4A96-9B0A-45348D2A7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B01955-981F-425A-BE88-A3BB25E30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5fef6-dbba-43c2-bd77-5e2973926c0e"/>
    <ds:schemaRef ds:uri="6be5e7ce-9f58-401d-8166-6a8f4524c7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Spranz</dc:creator>
  <dc:description/>
  <cp:lastModifiedBy>Deliverance Bougie</cp:lastModifiedBy>
  <cp:revision>2</cp:revision>
  <dcterms:created xsi:type="dcterms:W3CDTF">2021-12-31T22:29:00Z</dcterms:created>
  <dcterms:modified xsi:type="dcterms:W3CDTF">2021-12-31T22:29:00Z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0x010100611E7C3109A8ED40B7059E338730487B</vt:lpwstr>
  </property>
</Properties>
</file>